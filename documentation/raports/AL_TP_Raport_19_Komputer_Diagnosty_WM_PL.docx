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eading=h.gjdgxs"/>
      <w:bookmarkEnd w:id="0"/>
      <w:r>
        <w:rPr/>
        <w:drawing>
          <wp:inline distT="0" distB="0" distL="0" distR="0">
            <wp:extent cx="5760720" cy="342900"/>
            <wp:effectExtent l="0" t="0" r="0" b="0"/>
            <wp:docPr id="1" name="image1.png" descr="C:\Users\DorotaMaron\AppData\Local\Microsoft\Windows\Temporary Internet Files\Content.Word\poir_ncbr_rp_uee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DorotaMaron\AppData\Local\Microsoft\Windows\Temporary Internet Files\Content.Word\poir_ncbr_rp_ueefrr.png"/>
                    <pic:cNvPicPr>
                      <a:picLocks noChangeAspect="1" noChangeArrowheads="1"/>
                    </pic:cNvPicPr>
                  </pic:nvPicPr>
                  <pic:blipFill>
                    <a:blip r:embed="rId2"/>
                    <a:stretch>
                      <a:fillRect/>
                    </a:stretch>
                  </pic:blipFill>
                  <pic:spPr bwMode="auto">
                    <a:xfrm>
                      <a:off x="0" y="0"/>
                      <a:ext cx="5760720" cy="342900"/>
                    </a:xfrm>
                    <a:prstGeom prst="rect">
                      <a:avLst/>
                    </a:prstGeom>
                  </pic:spPr>
                </pic:pic>
              </a:graphicData>
            </a:graphic>
          </wp:inline>
        </w:drawing>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t>Projekt NCBiR POIR.01.01.01-00-1059/20</w:t>
      </w:r>
    </w:p>
    <w:p>
      <w:pPr>
        <w:pStyle w:val="Normal"/>
        <w:jc w:val="center"/>
        <w:rPr>
          <w:color w:val="000000"/>
          <w:sz w:val="24"/>
          <w:szCs w:val="24"/>
        </w:rPr>
      </w:pPr>
      <w:r>
        <w:rPr>
          <w:color w:val="000000"/>
          <w:sz w:val="24"/>
          <w:szCs w:val="24"/>
        </w:rPr>
        <w:t>Raport nr. 19/2022</w:t>
      </w:r>
    </w:p>
    <w:p>
      <w:pPr>
        <w:pStyle w:val="Normal"/>
        <w:jc w:val="center"/>
        <w:rPr>
          <w:color w:val="000000"/>
          <w:sz w:val="24"/>
          <w:szCs w:val="24"/>
        </w:rPr>
      </w:pPr>
      <w:r>
        <w:rPr>
          <w:rFonts w:eastAsia="Times New Roman" w:cs="Calibri" w:cstheme="minorHAnsi"/>
          <w:color w:val="000000"/>
          <w:sz w:val="24"/>
          <w:szCs w:val="24"/>
          <w:lang w:eastAsia="pl-PL"/>
        </w:rPr>
        <w:t>Opis oprogramowania zarządzania funkcjonowaniem Urządzenia Pomiarowo-Diagnostycznego do oceny stanu mięśnia.</w:t>
      </w:r>
    </w:p>
    <w:p>
      <w:pPr>
        <w:pStyle w:val="Normal"/>
        <w:jc w:val="center"/>
        <w:rPr>
          <w:color w:val="000000"/>
          <w:sz w:val="24"/>
          <w:szCs w:val="24"/>
        </w:rPr>
      </w:pPr>
      <w:r>
        <w:rPr>
          <w:color w:val="000000"/>
          <w:sz w:val="24"/>
          <w:szCs w:val="24"/>
        </w:rPr>
        <w:t>Etap 1 Faza 2</w:t>
      </w:r>
    </w:p>
    <w:p>
      <w:pPr>
        <w:pStyle w:val="Normal"/>
        <w:rPr>
          <w:color w:val="000000"/>
          <w:ins w:id="1" w:author="martusia" w:date="2021-10-19T09:34:00Z"/>
        </w:rPr>
      </w:pPr>
      <w:ins w:id="0" w:author="martusia" w:date="2021-10-19T09:34:00Z">
        <w:r>
          <w:rPr>
            <w:color w:val="000000"/>
          </w:rPr>
        </w:r>
      </w:ins>
    </w:p>
    <w:p>
      <w:pPr>
        <w:pStyle w:val="Normal"/>
        <w:rPr>
          <w:color w:val="000000"/>
          <w:ins w:id="3" w:author="martusia" w:date="2021-10-19T09:34:00Z"/>
        </w:rPr>
      </w:pPr>
      <w:ins w:id="2" w:author="martusia" w:date="2021-10-19T09:34:00Z">
        <w:r>
          <w:rPr>
            <w:color w:val="000000"/>
          </w:rPr>
        </w:r>
      </w:ins>
      <w:bookmarkStart w:id="1" w:name="_heading=h.30j0zll"/>
      <w:bookmarkStart w:id="2" w:name="_heading=h.30j0zll"/>
      <w:bookmarkEnd w:id="2"/>
    </w:p>
    <w:p>
      <w:pPr>
        <w:pStyle w:val="Normal"/>
        <w:rPr>
          <w:color w:val="000000"/>
        </w:rPr>
      </w:pPr>
      <w:r>
        <w:rPr>
          <w:color w:val="000000"/>
        </w:rPr>
      </w:r>
    </w:p>
    <w:p>
      <w:pPr>
        <w:pStyle w:val="Normal"/>
        <w:rPr>
          <w:color w:val="000000"/>
        </w:rPr>
      </w:pPr>
      <w:r>
        <w:rPr>
          <w:color w:val="000000"/>
        </w:rPr>
        <w:t>Autorzy:</w:t>
      </w:r>
    </w:p>
    <w:p>
      <w:pPr>
        <w:pStyle w:val="Normal"/>
        <w:spacing w:lineRule="auto" w:line="276" w:before="0" w:after="0"/>
        <w:rPr>
          <w:color w:val="000000"/>
        </w:rPr>
      </w:pPr>
      <w:r>
        <w:rPr>
          <w:color w:val="000000"/>
        </w:rPr>
        <w:t>Wojciech Maj</w:t>
      </w:r>
    </w:p>
    <w:p>
      <w:pPr>
        <w:pStyle w:val="Normal"/>
        <w:spacing w:lineRule="auto" w:line="276" w:before="0" w:after="0"/>
        <w:rPr>
          <w:color w:val="000000"/>
        </w:rPr>
      </w:pPr>
      <w:r>
        <w:rPr>
          <w:color w:val="000000"/>
        </w:rPr>
        <w:t>Piotr Łach</w:t>
      </w:r>
    </w:p>
    <w:p>
      <w:pPr>
        <w:pStyle w:val="Normal"/>
        <w:rPr>
          <w:color w:val="000000"/>
        </w:rPr>
      </w:pPr>
      <w:r>
        <w:rPr>
          <w:color w:val="000000"/>
        </w:rPr>
      </w:r>
    </w:p>
    <w:p>
      <w:pPr>
        <w:pStyle w:val="Normal"/>
        <w:spacing w:lineRule="auto" w:line="240"/>
        <w:rPr/>
      </w:pPr>
      <w:r>
        <w:rPr>
          <w:b/>
          <w:color w:val="000000"/>
        </w:rPr>
        <w:t xml:space="preserve">Streszczenie: </w:t>
      </w:r>
      <w:r>
        <w:rPr>
          <w:color w:val="000000"/>
        </w:rPr>
        <w:t xml:space="preserve">W raporcie zaprezentowano wyniki prac nad aplikacją </w:t>
      </w:r>
      <w:r>
        <w:rPr>
          <w:color w:val="FF0000"/>
        </w:rPr>
        <w:t>dla Komputera Diagnosty obsługującego procedurę pomiarową i diagnostykę badanego mięśnia</w:t>
      </w:r>
      <w:r>
        <w:rPr>
          <w:color w:val="000000"/>
        </w:rPr>
        <w:t xml:space="preserve">. . Aplikacja jest narzędziem, które  ma za zadanie </w:t>
      </w:r>
      <w:r>
        <w:rPr>
          <w:color w:val="FF0000"/>
        </w:rPr>
        <w:t>umożliwić zarządzaniem funkcjonowaniem Urządzenia Pomiarowo-Diagnostycznego a w szczególności : wizualizować sygnały otrzymywane ze Stacji Bazowej oraz wspomagać diagnozowanie stanu mięśnia.</w:t>
      </w:r>
      <w:r>
        <w:rPr>
          <w:color w:val="000000"/>
        </w:rPr>
        <w:t xml:space="preserve"> Raport zawiera przedstawienie w formie </w:t>
      </w:r>
      <w:r>
        <w:rPr>
          <w:color w:val="FF0000"/>
        </w:rPr>
        <w:t xml:space="preserve">tekstowej </w:t>
      </w:r>
      <w:r>
        <w:rPr>
          <w:color w:val="000000"/>
        </w:rPr>
        <w:t>a także wizualnej kolejne etapy  prac nad stworzeniem aplikacji według przyjętej w projekcie koncepcji pomiarów i diagnostyki.</w:t>
      </w:r>
    </w:p>
    <w:p>
      <w:pPr>
        <w:pStyle w:val="Normal"/>
        <w:spacing w:lineRule="auto" w:line="240"/>
        <w:rPr/>
      </w:pPr>
      <w:r>
        <w:rPr/>
      </w:r>
    </w:p>
    <w:p>
      <w:pPr>
        <w:pStyle w:val="Normal"/>
        <w:jc w:val="both"/>
        <w:rPr>
          <w:color w:val="FF0000"/>
        </w:rPr>
      </w:pPr>
      <w:r>
        <w:rPr>
          <w:color w:val="FF0000"/>
        </w:rPr>
        <w:t>Sprawdzenie:    W. Klembowski                         (Kierownik B+R)</w:t>
      </w:r>
    </w:p>
    <w:p>
      <w:pPr>
        <w:pStyle w:val="Normal"/>
        <w:jc w:val="both"/>
        <w:rPr>
          <w:color w:val="FF0000"/>
        </w:rPr>
      </w:pPr>
      <w:r>
        <w:rPr>
          <w:color w:val="FF0000"/>
        </w:rPr>
        <w:t>Akceptacja    :    D. Gonciarz                               (Przedstawiciel Zarządu)</w: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color w:val="000000"/>
        </w:rPr>
        <w:t>Wrocław</w:t>
      </w:r>
      <w:r>
        <w:rPr/>
        <w:t xml:space="preserve"> Stycz</w:t>
      </w:r>
      <w:r>
        <w:rPr>
          <w:color w:val="000000"/>
        </w:rPr>
        <w:t>eń 202</w:t>
      </w:r>
      <w:r>
        <w:rPr/>
        <w:t>2</w:t>
      </w:r>
    </w:p>
    <w:p>
      <w:pPr>
        <w:pStyle w:val="Normal"/>
        <w:jc w:val="center"/>
        <w:rPr/>
      </w:pPr>
      <w:r>
        <w:rPr/>
        <w:t>Materiał stanowi własność Active Life Europe Sp. z o.o. Sp.k.</w:t>
      </w:r>
    </w:p>
    <w:p>
      <w:pPr>
        <w:pStyle w:val="Normal"/>
        <w:rPr>
          <w:b/>
          <w:b/>
          <w:color w:val="000000"/>
          <w:sz w:val="24"/>
          <w:szCs w:val="24"/>
          <w:del w:id="5" w:author="martusia" w:date="2021-10-18T23:26:00Z"/>
        </w:rPr>
      </w:pPr>
      <w:del w:id="4" w:author="martusia" w:date="2021-10-18T23:26:00Z">
        <w:r>
          <w:rPr/>
        </w:r>
      </w:del>
    </w:p>
    <w:p>
      <w:pPr>
        <w:pStyle w:val="Normal"/>
        <w:rPr>
          <w:b/>
          <w:b/>
          <w:color w:val="000000"/>
          <w:sz w:val="24"/>
          <w:szCs w:val="24"/>
        </w:rPr>
      </w:pPr>
      <w:r>
        <w:rPr>
          <w:b/>
          <w:color w:val="000000"/>
          <w:sz w:val="24"/>
          <w:szCs w:val="24"/>
        </w:rPr>
        <w:t xml:space="preserve">Spis Treści. </w:t>
      </w:r>
    </w:p>
    <w:p>
      <w:pPr>
        <w:pStyle w:val="Normal"/>
        <w:numPr>
          <w:ilvl w:val="0"/>
          <w:numId w:val="1"/>
        </w:numPr>
        <w:spacing w:before="0" w:after="0"/>
        <w:ind w:left="360" w:hanging="360"/>
        <w:jc w:val="both"/>
        <w:rPr>
          <w:b/>
          <w:b/>
          <w:color w:val="000000"/>
        </w:rPr>
      </w:pPr>
      <w:r>
        <w:rPr>
          <w:b/>
          <w:color w:val="000000"/>
        </w:rPr>
        <w:t>Wprowadzenie.</w:t>
      </w:r>
    </w:p>
    <w:p>
      <w:pPr>
        <w:pStyle w:val="Normal"/>
        <w:numPr>
          <w:ilvl w:val="0"/>
          <w:numId w:val="1"/>
        </w:numPr>
        <w:spacing w:before="0" w:after="0"/>
        <w:ind w:left="360" w:hanging="360"/>
        <w:jc w:val="both"/>
        <w:rPr>
          <w:b/>
          <w:b/>
          <w:color w:val="000000"/>
        </w:rPr>
      </w:pPr>
      <w:r>
        <w:rPr>
          <w:b/>
          <w:color w:val="000000"/>
        </w:rPr>
        <w:t>Opis Aplikacji</w:t>
      </w:r>
    </w:p>
    <w:p>
      <w:pPr>
        <w:pStyle w:val="Normal"/>
        <w:numPr>
          <w:ilvl w:val="0"/>
          <w:numId w:val="1"/>
        </w:numPr>
        <w:spacing w:before="0" w:after="0"/>
        <w:ind w:left="360" w:hanging="360"/>
        <w:jc w:val="both"/>
        <w:rPr>
          <w:b/>
          <w:b/>
          <w:color w:val="000000"/>
        </w:rPr>
      </w:pPr>
      <w:r>
        <w:rPr>
          <w:b/>
          <w:color w:val="000000"/>
        </w:rPr>
        <w:t>Opis funkcji aplikacji za pomocą UML</w:t>
      </w:r>
    </w:p>
    <w:p>
      <w:pPr>
        <w:pStyle w:val="Normal"/>
        <w:numPr>
          <w:ilvl w:val="0"/>
          <w:numId w:val="1"/>
        </w:numPr>
        <w:spacing w:before="0" w:after="0"/>
        <w:ind w:left="360" w:hanging="360"/>
        <w:jc w:val="both"/>
        <w:rPr>
          <w:b/>
          <w:b/>
          <w:color w:val="000000"/>
        </w:rPr>
      </w:pPr>
      <w:r>
        <w:rPr>
          <w:b/>
          <w:color w:val="000000"/>
        </w:rPr>
        <w:t>Stos technologiczny</w:t>
      </w:r>
    </w:p>
    <w:p>
      <w:pPr>
        <w:pStyle w:val="Normal"/>
        <w:numPr>
          <w:ilvl w:val="0"/>
          <w:numId w:val="1"/>
        </w:numPr>
        <w:spacing w:before="0" w:after="0"/>
        <w:ind w:left="360" w:hanging="360"/>
        <w:jc w:val="both"/>
        <w:rPr>
          <w:b/>
          <w:b/>
          <w:color w:val="000000"/>
        </w:rPr>
      </w:pPr>
      <w:r>
        <w:rPr>
          <w:b/>
          <w:color w:val="000000"/>
        </w:rPr>
        <w:t>Przedstawienie wyglądu aplikacji</w:t>
      </w:r>
    </w:p>
    <w:p>
      <w:pPr>
        <w:pStyle w:val="Normal"/>
        <w:numPr>
          <w:ilvl w:val="0"/>
          <w:numId w:val="1"/>
        </w:numPr>
        <w:spacing w:before="0" w:after="0"/>
        <w:ind w:left="360" w:hanging="360"/>
        <w:jc w:val="both"/>
        <w:rPr>
          <w:b/>
          <w:b/>
          <w:color w:val="FF0000"/>
        </w:rPr>
      </w:pPr>
      <w:r>
        <w:rPr>
          <w:b/>
          <w:color w:val="FF0000"/>
        </w:rPr>
        <w:t xml:space="preserve">Podsumowanie </w:t>
      </w:r>
    </w:p>
    <w:p>
      <w:pPr>
        <w:pStyle w:val="Normal"/>
        <w:numPr>
          <w:ilvl w:val="0"/>
          <w:numId w:val="1"/>
        </w:numPr>
        <w:spacing w:before="0" w:after="0"/>
        <w:ind w:left="360" w:hanging="360"/>
        <w:jc w:val="both"/>
        <w:rPr>
          <w:b/>
          <w:b/>
          <w:color w:val="FF0000"/>
        </w:rPr>
      </w:pPr>
      <w:r>
        <w:rPr>
          <w:b/>
          <w:color w:val="FF0000"/>
        </w:rPr>
        <w:t>Wykaz literatury</w:t>
      </w:r>
    </w:p>
    <w:p>
      <w:pPr>
        <w:pStyle w:val="Normal"/>
        <w:jc w:val="both"/>
        <w:rPr/>
      </w:pPr>
      <w:r>
        <w:rPr/>
      </w:r>
    </w:p>
    <w:p>
      <w:pPr>
        <w:pStyle w:val="Normal"/>
        <w:rPr>
          <w:b/>
          <w:b/>
        </w:rPr>
      </w:pPr>
      <w:r>
        <w:rPr>
          <w:b/>
        </w:rPr>
      </w:r>
    </w:p>
    <w:p>
      <w:pPr>
        <w:pStyle w:val="Normal"/>
        <w:rPr>
          <w:b/>
          <w:b/>
        </w:rPr>
      </w:pPr>
      <w:r>
        <w:rPr>
          <w:b/>
        </w:rPr>
      </w:r>
    </w:p>
    <w:p>
      <w:pPr>
        <w:pStyle w:val="Normal"/>
        <w:spacing w:before="0" w:after="0"/>
        <w:ind w:left="1080" w:hanging="360"/>
        <w:rPr>
          <w:b/>
          <w:b/>
          <w:color w:val="000000"/>
          <w:sz w:val="24"/>
          <w:szCs w:val="24"/>
        </w:rPr>
      </w:pPr>
      <w:r>
        <w:rPr>
          <w:b/>
          <w:color w:val="000000"/>
          <w:sz w:val="24"/>
          <w:szCs w:val="24"/>
        </w:rPr>
        <w:t>1. Wprowadzenie</w:t>
      </w:r>
    </w:p>
    <w:p>
      <w:pPr>
        <w:pStyle w:val="Normal"/>
        <w:ind w:left="1080" w:hanging="0"/>
        <w:rPr>
          <w:b/>
          <w:b/>
          <w:color w:val="000000"/>
        </w:rPr>
      </w:pPr>
      <w:r>
        <w:rPr>
          <w:b/>
          <w:color w:val="000000"/>
        </w:rPr>
      </w:r>
    </w:p>
    <w:p>
      <w:pPr>
        <w:pStyle w:val="Normal"/>
        <w:ind w:firstLine="708"/>
        <w:jc w:val="both"/>
        <w:rPr/>
      </w:pPr>
      <w:r>
        <w:rPr/>
        <w:t>Przedmiotem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rStyle w:val="Zakotwiczenieprzypisudolnego"/>
        </w:rPr>
        <w:footnoteReference w:id="2"/>
      </w:r>
      <w:r>
        <w:rPr/>
        <w:t>],  jest  skonstruowanie prototypu urządzenia diagnostycznego do pomiaru oraz analizy najważniejszych paramentów mięśniowych. Problem badawczy został zdefiniowany w obszarze biomechanicznych i fizjologicznych zależności pomiędzy wybranymi parametrami mięśniowymi, a optymalizacją i bezpieczeństwem procesu treningowego oraz rehabilitacji. Rezultat projektu skierowany będzie m.in. do trenerów, fizjoterapeutów, a także osób, które amatorsko uprawiają sport oraz osób, które przechodzą proces rehabilitacji.</w:t>
      </w:r>
    </w:p>
    <w:p>
      <w:pPr>
        <w:pStyle w:val="Normal"/>
        <w:ind w:firstLine="708"/>
        <w:jc w:val="both"/>
        <w:rPr/>
      </w:pPr>
      <w:r>
        <w:rPr/>
        <w:t xml:space="preserve">Wynikiem projektu będzie prototyp wielomodułowego (3 moduły: pletysmograf, EMG, MMG, lub inne sygnały biomedyczne) urządzenia pomiarowo - diagnostycznego do rejestracji i analizy parametrów mięśniowych. Pozwoli ono na bezinwazyjny pomiar reakcji mięśni na wysiłek, utrzymanie efektu terapii, śledzenie krzywej oscylacyjnej dotyczącej zmęczenia lub uszkodzenia mięśnia. </w:t>
      </w:r>
    </w:p>
    <w:p>
      <w:pPr>
        <w:pStyle w:val="Normal"/>
        <w:spacing w:lineRule="auto" w:line="240" w:before="0" w:after="0"/>
        <w:ind w:firstLine="708"/>
        <w:rPr/>
      </w:pPr>
      <w:r>
        <w:rPr/>
        <w:t>Wielomodułowe urządzenie diagnostyczno-pomiarowe umożliwi bezinwazyjny, precyzyjny pomiar najważniejszych parametrów treningowych mięśni :</w:t>
      </w:r>
    </w:p>
    <w:p>
      <w:pPr>
        <w:pStyle w:val="Normal"/>
        <w:spacing w:lineRule="auto" w:line="240" w:before="0" w:after="0"/>
        <w:rPr/>
      </w:pPr>
      <w:r>
        <w:rPr/>
        <w:t xml:space="preserve"> </w:t>
      </w:r>
      <w:r>
        <w:rPr/>
        <w:t>- sztywność mięśnia,</w:t>
      </w:r>
    </w:p>
    <w:p>
      <w:pPr>
        <w:pStyle w:val="Normal"/>
        <w:spacing w:lineRule="auto" w:line="240" w:before="0" w:after="0"/>
        <w:rPr/>
      </w:pPr>
      <w:r>
        <w:rPr/>
        <w:t xml:space="preserve"> </w:t>
      </w:r>
      <w:r>
        <w:rPr/>
        <w:t>- napięcie mięśniowe,</w:t>
      </w:r>
    </w:p>
    <w:p>
      <w:pPr>
        <w:pStyle w:val="Normal"/>
        <w:spacing w:lineRule="auto" w:line="240" w:before="0" w:after="0"/>
        <w:rPr/>
      </w:pPr>
      <w:r>
        <w:rPr/>
        <w:t xml:space="preserve"> </w:t>
      </w:r>
      <w:r>
        <w:rPr/>
        <w:t xml:space="preserve">- mikrokrążenie w naczyniach obwodowych, </w:t>
      </w:r>
    </w:p>
    <w:p>
      <w:pPr>
        <w:pStyle w:val="Normal"/>
        <w:spacing w:lineRule="auto" w:line="240" w:before="0" w:after="0"/>
        <w:rPr/>
      </w:pPr>
      <w:r>
        <w:rPr/>
        <w:t xml:space="preserve">-aktywność elektryczna mięśni. </w:t>
      </w:r>
    </w:p>
    <w:p>
      <w:pPr>
        <w:pStyle w:val="Normal"/>
        <w:ind w:firstLine="708"/>
        <w:rPr/>
      </w:pPr>
      <w:r>
        <w:rPr/>
        <w:t>Rezultat projektu pozwoli na długotrwały zapis oraz analizę ww. parametrów, pod kątem rejestracji i modyfikacji obciążeń treningowych, przewidywania ryzyka urazu, progresu rehabilitacji oraz stanu biomechanicznego mięśniowych jednostek motorycznych.</w:t>
      </w:r>
    </w:p>
    <w:p>
      <w:pPr>
        <w:pStyle w:val="Normal"/>
        <w:ind w:firstLine="360"/>
        <w:rPr/>
      </w:pPr>
      <w:r>
        <w:rPr/>
        <w:t>W niniejszym raporcie zaprezentowano wizualizację możliwych trybów pomiarowych pod kątem użytkowników oraz zmiennych parametrów, które będą ewoluowano w dalszej fazie badań etapu 1 i 2.</w:t>
      </w:r>
    </w:p>
    <w:p>
      <w:pPr>
        <w:pStyle w:val="Normal"/>
        <w:spacing w:before="0" w:after="0"/>
        <w:ind w:left="1080" w:hanging="0"/>
        <w:rPr>
          <w:b/>
          <w:b/>
          <w:color w:val="000000"/>
        </w:rPr>
      </w:pPr>
      <w:r>
        <w:rPr>
          <w:b/>
          <w:color w:val="000000"/>
        </w:rPr>
      </w:r>
    </w:p>
    <w:p>
      <w:pPr>
        <w:pStyle w:val="Normal"/>
        <w:spacing w:before="0" w:after="0"/>
        <w:ind w:left="1080" w:hanging="0"/>
        <w:rPr>
          <w:b/>
          <w:b/>
          <w:color w:val="000000"/>
        </w:rPr>
      </w:pPr>
      <w:r>
        <w:rPr>
          <w:b/>
          <w:color w:val="000000"/>
        </w:rPr>
      </w:r>
    </w:p>
    <w:p>
      <w:pPr>
        <w:pStyle w:val="Normal"/>
        <w:ind w:left="360" w:hanging="0"/>
        <w:jc w:val="both"/>
        <w:rPr>
          <w:b/>
          <w:b/>
          <w:color w:val="000000"/>
          <w:sz w:val="24"/>
          <w:szCs w:val="24"/>
        </w:rPr>
      </w:pPr>
      <w:r>
        <w:rPr>
          <w:b/>
          <w:color w:val="000000"/>
          <w:sz w:val="24"/>
          <w:szCs w:val="24"/>
        </w:rPr>
        <w:t xml:space="preserve">2. Opis aplikacji </w:t>
      </w:r>
    </w:p>
    <w:p>
      <w:pPr>
        <w:pStyle w:val="Normal"/>
        <w:ind w:firstLine="360"/>
        <w:jc w:val="both"/>
        <w:rPr/>
      </w:pPr>
      <w:r>
        <w:rPr/>
        <w:t>Jednym z produktów końcowych projektu POIR.01.01.01-00-1059/20 „Opracowanie nowego zaawansowanego urządzenia pomiarowo – diagnostycznego do akwizycji sygnałów biologicznych podczas różnych rodzajów treningu wysiłkowego oraz analizy i klasyfikacji stanu ćwiczącego na podstawie zebranych informacji” [</w:t>
      </w:r>
      <w:r>
        <w:rPr>
          <w:rStyle w:val="Zakotwiczenieprzypisudolnego"/>
        </w:rPr>
        <w:footnoteReference w:id="3"/>
      </w:r>
      <w:r>
        <w:rPr/>
        <w:t>], jest aplikacja dla komputera diagnosty, której głównymi  zadaniami są:</w:t>
      </w:r>
    </w:p>
    <w:p>
      <w:pPr>
        <w:pStyle w:val="Normal"/>
        <w:jc w:val="both"/>
        <w:rPr/>
      </w:pPr>
      <w:r>
        <w:rPr/>
      </w:r>
    </w:p>
    <w:p>
      <w:pPr>
        <w:pStyle w:val="Normal"/>
        <w:numPr>
          <w:ilvl w:val="0"/>
          <w:numId w:val="2"/>
        </w:numPr>
        <w:jc w:val="both"/>
        <w:rPr/>
      </w:pPr>
      <w:r>
        <w:rPr/>
        <w:t xml:space="preserve">Zarządzanie kontami użytkowników </w:t>
      </w:r>
    </w:p>
    <w:p>
      <w:pPr>
        <w:pStyle w:val="Normal"/>
        <w:numPr>
          <w:ilvl w:val="0"/>
          <w:numId w:val="3"/>
        </w:numPr>
        <w:jc w:val="both"/>
        <w:rPr/>
      </w:pPr>
      <w:r>
        <w:rPr/>
        <w:t>Logowanie</w:t>
      </w:r>
    </w:p>
    <w:p>
      <w:pPr>
        <w:pStyle w:val="Normal"/>
        <w:numPr>
          <w:ilvl w:val="0"/>
          <w:numId w:val="3"/>
        </w:numPr>
        <w:jc w:val="both"/>
        <w:rPr/>
      </w:pPr>
      <w:r>
        <w:rPr/>
        <w:t>Rejestracja</w:t>
      </w:r>
    </w:p>
    <w:p>
      <w:pPr>
        <w:pStyle w:val="Normal"/>
        <w:numPr>
          <w:ilvl w:val="0"/>
          <w:numId w:val="3"/>
        </w:numPr>
        <w:jc w:val="both"/>
        <w:rPr/>
      </w:pPr>
      <w:r>
        <w:rPr/>
        <w:t>Modyfikacja danych personalnych</w:t>
      </w:r>
    </w:p>
    <w:p>
      <w:pPr>
        <w:pStyle w:val="Normal"/>
        <w:numPr>
          <w:ilvl w:val="0"/>
          <w:numId w:val="2"/>
        </w:numPr>
        <w:jc w:val="both"/>
        <w:rPr/>
      </w:pPr>
      <w:r>
        <w:rPr/>
        <w:t>Prowadzenie pomiarów diagnostycznych</w:t>
      </w:r>
    </w:p>
    <w:p>
      <w:pPr>
        <w:pStyle w:val="Normal"/>
        <w:numPr>
          <w:ilvl w:val="0"/>
          <w:numId w:val="4"/>
        </w:numPr>
        <w:jc w:val="both"/>
        <w:rPr/>
      </w:pPr>
      <w:r>
        <w:rPr/>
        <w:t>Tryb Auto</w:t>
      </w:r>
    </w:p>
    <w:p>
      <w:pPr>
        <w:pStyle w:val="Normal"/>
        <w:numPr>
          <w:ilvl w:val="0"/>
          <w:numId w:val="4"/>
        </w:numPr>
        <w:jc w:val="both"/>
        <w:rPr/>
      </w:pPr>
      <w:r>
        <w:rPr/>
        <w:t xml:space="preserve">Tryb Manual </w:t>
      </w:r>
    </w:p>
    <w:p>
      <w:pPr>
        <w:pStyle w:val="Normal"/>
        <w:numPr>
          <w:ilvl w:val="0"/>
          <w:numId w:val="2"/>
        </w:numPr>
        <w:jc w:val="both"/>
        <w:rPr/>
      </w:pPr>
      <w:r>
        <w:rPr/>
        <w:t>Pomoc</w:t>
      </w:r>
    </w:p>
    <w:p>
      <w:pPr>
        <w:pStyle w:val="Normal"/>
        <w:numPr>
          <w:ilvl w:val="0"/>
          <w:numId w:val="5"/>
        </w:numPr>
        <w:jc w:val="both"/>
        <w:rPr/>
      </w:pPr>
      <w:r>
        <w:rPr/>
        <w:t>Instrukcja obsługi</w:t>
      </w:r>
    </w:p>
    <w:p>
      <w:pPr>
        <w:pStyle w:val="Normal"/>
        <w:numPr>
          <w:ilvl w:val="0"/>
          <w:numId w:val="5"/>
        </w:numPr>
        <w:jc w:val="both"/>
        <w:rPr/>
      </w:pPr>
      <w:r>
        <w:rPr/>
        <w:t>Procedury pomiarowe</w:t>
      </w:r>
    </w:p>
    <w:p>
      <w:pPr>
        <w:pStyle w:val="Normal"/>
        <w:jc w:val="both"/>
        <w:rPr/>
      </w:pPr>
      <w:r>
        <w:rPr/>
        <w:tab/>
      </w:r>
    </w:p>
    <w:p>
      <w:pPr>
        <w:pStyle w:val="Normal"/>
        <w:jc w:val="both"/>
        <w:rPr/>
      </w:pPr>
      <w:r>
        <w:rPr/>
        <w:t>Ad 1. Zarządzanie kontami użytkowników</w:t>
      </w:r>
    </w:p>
    <w:p>
      <w:pPr>
        <w:pStyle w:val="Normal"/>
        <w:jc w:val="both"/>
        <w:rPr/>
      </w:pPr>
      <w:r>
        <w:rPr/>
        <w:tab/>
        <w:t>Każdy  użytkownik aplikacji będzie mógł się zarejestrować, a następnie logować.  Dane w postaci hasła są zaszyfrowane gdzie jednym z priorytetów  aplikacji jest bezpieczeństwo.</w:t>
        <w:tab/>
        <w:t xml:space="preserve">Założenia zakładają dwa rodzaje kont użytkowników podstawowy i  wykwalifikowany , różnią się przede wszystkim możliwościami prowadzenia pomiarów. Użytkownik wykwalifikowany może prowadzić badania kilku innym użytkownikom o charakterze podstawowym , a także dostęp do ich historii pomiarowej. Co użytkownik podstawowy będzie miał ograniczenie do prowadzenia badań i dostęp do historii pomiarowej swojej. Każdy użytkownik będzie miał możliwość modyfikacji swoich danych personalnych. </w:t>
      </w:r>
    </w:p>
    <w:p>
      <w:pPr>
        <w:pStyle w:val="Normal"/>
        <w:jc w:val="both"/>
        <w:rPr/>
      </w:pPr>
      <w:r>
        <w:rPr/>
      </w:r>
    </w:p>
    <w:p>
      <w:pPr>
        <w:pStyle w:val="Normal"/>
        <w:jc w:val="both"/>
        <w:rPr/>
      </w:pPr>
      <w:r>
        <w:rPr/>
        <w:t>Ad 2. Prowadzenie pomiarów diagnostycznych</w:t>
      </w:r>
    </w:p>
    <w:p>
      <w:pPr>
        <w:pStyle w:val="Normal"/>
        <w:jc w:val="both"/>
        <w:rPr/>
      </w:pPr>
      <w:r>
        <w:rPr/>
        <w:tab/>
        <w:t>W  założeniach  aplikacji przewidziano dwa tryby prowadzenia badań, gdzie są bezpośrednio powiązane z rodzajem konta użytkownika tzw. podstawowy i  wykwalifikowany ,  tak jak opisano powyżej, tryb Auto jest przede wszystkim przeznaczony dla  użytkowników, który chce prowadzić badania wyłącznie dla siebie. A następny tryb pomiarowy dla tzw. trenerów, którzy maja pod sobą wielu użytkowników, którym mogą prowadzić badania a także wgląd do ich historii pomiarowej. Ostatnią różnica pomiędzy tymi trybami jest ilość używanych taśm pomiarowych podczas jednej sesji treningowej. Dla pierwszego trybu to maksymalnie 2 taśmy –  mięśni. Następny tryb pomiarowy ma ograniczenie do 20 taśm – mięśni.</w:t>
      </w:r>
    </w:p>
    <w:p>
      <w:pPr>
        <w:pStyle w:val="Normal"/>
        <w:jc w:val="both"/>
        <w:rPr/>
      </w:pPr>
      <w:r>
        <w:rPr/>
      </w:r>
    </w:p>
    <w:p>
      <w:pPr>
        <w:pStyle w:val="Normal"/>
        <w:jc w:val="both"/>
        <w:rPr/>
      </w:pPr>
      <w:r>
        <w:rPr/>
        <w:t xml:space="preserve">Ad 3. Pomoc </w:t>
      </w:r>
    </w:p>
    <w:p>
      <w:pPr>
        <w:pStyle w:val="Normal"/>
        <w:jc w:val="both"/>
        <w:rPr/>
      </w:pPr>
      <w:r>
        <w:rPr/>
        <w:tab/>
        <w:t>Pomoc jest  przede wszystkim skierowana do nowych użytkowników, którzy nie są zapoznani z użytkowaniem aplikacji. Dzięki dostępowi do pomocy pomoże im dużo szybciej się odnaleźć w nowej aplikacji a także zrozumieć jej pewne aspekty.</w:t>
      </w:r>
    </w:p>
    <w:p>
      <w:pPr>
        <w:pStyle w:val="Normal"/>
        <w:jc w:val="both"/>
        <w:rPr/>
      </w:pPr>
      <w:r>
        <w:rPr/>
      </w:r>
    </w:p>
    <w:p>
      <w:pPr>
        <w:pStyle w:val="Normal"/>
        <w:jc w:val="both"/>
        <w:rPr/>
      </w:pPr>
      <w:r>
        <w:rPr/>
      </w:r>
    </w:p>
    <w:p>
      <w:pPr>
        <w:pStyle w:val="Normal"/>
        <w:ind w:left="360" w:hanging="0"/>
        <w:jc w:val="both"/>
        <w:rPr/>
      </w:pPr>
      <w:r>
        <w:rPr>
          <w:b/>
          <w:color w:val="000000"/>
          <w:sz w:val="24"/>
          <w:szCs w:val="24"/>
        </w:rPr>
        <w:t xml:space="preserve">3. </w:t>
      </w:r>
      <w:r>
        <w:rPr>
          <w:b/>
          <w:color w:val="000000"/>
        </w:rPr>
        <w:t>Opis funkcji aplikacji za pomocą UML</w:t>
      </w:r>
    </w:p>
    <w:p>
      <w:pPr>
        <w:pStyle w:val="Normal"/>
        <w:jc w:val="both"/>
        <w:rPr/>
      </w:pPr>
      <w:r>
        <w:rPr/>
        <w:tab/>
        <w:t>W rama projektowania aplikacji, przygotowano w formie wizualnej funkcjonalność oprogramowania za pomocą diagramu UML. Taka forma jest czytelna dla osób ściśle niezaznajomionych z projektem a także nie biorących udziału w procesie wytwarzania oprogramowania. Warto także zaznaczyć że diagram UML jest swoistym planem implementacji poszczególnych funkcjonalności.</w:t>
      </w:r>
    </w:p>
    <w:p>
      <w:pPr>
        <w:pStyle w:val="Normal"/>
        <w:jc w:val="both"/>
        <w:rPr/>
      </w:pPr>
      <w:r>
        <w:rPr/>
      </w:r>
    </w:p>
    <w:p>
      <w:pPr>
        <w:pStyle w:val="Normal"/>
        <w:jc w:val="both"/>
        <w:rPr>
          <w:b/>
          <w:b/>
          <w:bCs/>
        </w:rPr>
      </w:pPr>
      <w:r>
        <w:rPr>
          <w:b/>
          <w:bCs/>
        </w:rPr>
        <w:t>3.1 Moduł użytkowników</w:t>
      </w:r>
    </w:p>
    <w:p>
      <w:pPr>
        <w:pStyle w:val="Normal"/>
        <w:jc w:val="both"/>
        <w:rPr/>
      </w:pPr>
      <w:r>
        <w:rPr/>
        <w:tab/>
        <w:t xml:space="preserve">Założenia aplikacji zakładają trzy typy użytkowników, z poszczególnymi funkcjonalnościami </w:t>
      </w:r>
    </w:p>
    <w:p>
      <w:pPr>
        <w:pStyle w:val="Normal"/>
        <w:jc w:val="both"/>
        <w:rPr/>
      </w:pPr>
      <w:r>
        <w:rPr/>
        <mc:AlternateContent>
          <mc:Choice Requires="wps">
            <w:drawing>
              <wp:anchor behindDoc="0" distT="0" distB="0" distL="0" distR="0" simplePos="0" locked="0" layoutInCell="0" allowOverlap="1" relativeHeight="5" wp14:anchorId="706064A2">
                <wp:simplePos x="0" y="0"/>
                <wp:positionH relativeFrom="column">
                  <wp:align>center</wp:align>
                </wp:positionH>
                <wp:positionV relativeFrom="paragraph">
                  <wp:posOffset>635</wp:posOffset>
                </wp:positionV>
                <wp:extent cx="4559935" cy="3903980"/>
                <wp:effectExtent l="0" t="0" r="0" b="0"/>
                <wp:wrapSquare wrapText="largest"/>
                <wp:docPr id="2" name="Ramka1"/>
                <a:graphic xmlns:a="http://schemas.openxmlformats.org/drawingml/2006/main">
                  <a:graphicData uri="http://schemas.microsoft.com/office/word/2010/wordprocessingShape">
                    <wps:wsp>
                      <wps:cNvSpPr/>
                      <wps:spPr>
                        <a:xfrm>
                          <a:off x="0" y="0"/>
                          <a:ext cx="4559400" cy="39034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bookmarkStart w:id="3" w:name="_Hlk101523652"/>
                            <w:bookmarkEnd w:id="3"/>
                            <w:r>
                              <w:rPr/>
                              <w:drawing>
                                <wp:inline distT="0" distB="0" distL="0" distR="0">
                                  <wp:extent cx="4559300" cy="3110865"/>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wps:txbx>
                      <wps:bodyPr lIns="0" rIns="0" tIns="0" bIns="0" anchor="t">
                        <a:noAutofit/>
                      </wps:bodyPr>
                    </wps:wsp>
                  </a:graphicData>
                </a:graphic>
              </wp:anchor>
            </w:drawing>
          </mc:Choice>
          <mc:Fallback>
            <w:pict>
              <v:rect id="shape_0" ID="Ramka1" path="m0,0l-2147483645,0l-2147483645,-2147483646l0,-2147483646xe" fillcolor="white" stroked="f" o:allowincell="f" style="position:absolute;margin-left:47.3pt;margin-top:0.05pt;width:358.95pt;height:307.3pt;mso-wrap-style:square;v-text-anchor:top;mso-position-horizontal:center" wp14:anchorId="706064A2">
                <v:fill o:detectmouseclick="t" type="solid" color2="black"/>
                <v:stroke color="#3465a4" joinstyle="round" endcap="flat"/>
                <v:textbox>
                  <w:txbxContent>
                    <w:p>
                      <w:pPr>
                        <w:pStyle w:val="Tableoffigures"/>
                        <w:spacing w:before="120" w:after="120"/>
                        <w:rPr>
                          <w:lang w:val="pl-PL"/>
                        </w:rPr>
                      </w:pPr>
                      <w:bookmarkStart w:id="4" w:name="_Hlk101523652"/>
                      <w:bookmarkEnd w:id="4"/>
                      <w:r>
                        <w:rPr/>
                        <w:drawing>
                          <wp:inline distT="0" distB="0" distL="0" distR="0">
                            <wp:extent cx="4559300" cy="311086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4"/>
                                    <a:stretch>
                                      <a:fillRect/>
                                    </a:stretch>
                                  </pic:blipFill>
                                  <pic:spPr bwMode="auto">
                                    <a:xfrm>
                                      <a:off x="0" y="0"/>
                                      <a:ext cx="4559300" cy="3110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w:t>
                      </w:r>
                      <w:r>
                        <w:rPr/>
                        <w:fldChar w:fldCharType="end"/>
                      </w:r>
                      <w:r>
                        <w:rPr>
                          <w:lang w:val="pl-PL"/>
                        </w:rPr>
                        <w:t>: Przedstawia wszytskie typy modułów użytkownika dostępne w aplikacji</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7" wp14:anchorId="0058C8D7">
                <wp:simplePos x="0" y="0"/>
                <wp:positionH relativeFrom="column">
                  <wp:posOffset>66675</wp:posOffset>
                </wp:positionH>
                <wp:positionV relativeFrom="paragraph">
                  <wp:posOffset>996950</wp:posOffset>
                </wp:positionV>
                <wp:extent cx="5532755" cy="2821305"/>
                <wp:effectExtent l="0" t="0" r="0" b="0"/>
                <wp:wrapSquare wrapText="largest"/>
                <wp:docPr id="6" name="Ramka2"/>
                <a:graphic xmlns:a="http://schemas.openxmlformats.org/drawingml/2006/main">
                  <a:graphicData uri="http://schemas.microsoft.com/office/word/2010/wordprocessingShape">
                    <wps:wsp>
                      <wps:cNvSpPr/>
                      <wps:spPr>
                        <a:xfrm>
                          <a:off x="0" y="0"/>
                          <a:ext cx="5532120" cy="2820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226695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5"/>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wps:txbx>
                      <wps:bodyPr lIns="0" rIns="0" tIns="0" bIns="0" anchor="t">
                        <a:noAutofit/>
                      </wps:bodyPr>
                    </wps:wsp>
                  </a:graphicData>
                </a:graphic>
              </wp:anchor>
            </w:drawing>
          </mc:Choice>
          <mc:Fallback>
            <w:pict>
              <v:rect id="shape_0" ID="Ramka2" path="m0,0l-2147483645,0l-2147483645,-2147483646l0,-2147483646xe" fillcolor="white" stroked="f" o:allowincell="f" style="position:absolute;margin-left:5.25pt;margin-top:78.5pt;width:435.55pt;height:222.05pt;mso-wrap-style:square;v-text-anchor:top" wp14:anchorId="0058C8D7">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226695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6"/>
                                    <a:stretch>
                                      <a:fillRect/>
                                    </a:stretch>
                                  </pic:blipFill>
                                  <pic:spPr bwMode="auto">
                                    <a:xfrm>
                                      <a:off x="0" y="0"/>
                                      <a:ext cx="5532120" cy="22669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w:t>
                      </w:r>
                      <w:r>
                        <w:rPr/>
                        <w:fldChar w:fldCharType="end"/>
                      </w:r>
                      <w:r>
                        <w:rPr>
                          <w:lang w:val="pl-PL"/>
                        </w:rPr>
                        <w:t>: Przedstawienie modułu gościa tzw. możliwości użytkowania aplikacji z tego poziomu</w:t>
                      </w:r>
                    </w:p>
                  </w:txbxContent>
                </v:textbox>
                <w10:wrap type="square" side="largest"/>
              </v:rect>
            </w:pict>
          </mc:Fallback>
        </mc:AlternateContent>
      </w:r>
    </w:p>
    <w:p>
      <w:pPr>
        <w:pStyle w:val="Normal"/>
        <w:jc w:val="both"/>
        <w:rPr/>
      </w:pPr>
      <w:r>
        <w:rPr/>
      </w:r>
    </w:p>
    <w:p>
      <w:pPr>
        <w:pStyle w:val="Normal"/>
        <w:numPr>
          <w:ilvl w:val="0"/>
          <w:numId w:val="6"/>
        </w:numPr>
        <w:jc w:val="both"/>
        <w:rPr>
          <w:b/>
          <w:b/>
          <w:bCs/>
        </w:rPr>
      </w:pPr>
      <w:r>
        <w:rPr>
          <w:b/>
          <w:bCs/>
        </w:rPr>
        <w:t>Moduł gościa</w:t>
      </w:r>
    </w:p>
    <w:p>
      <w:pPr>
        <w:pStyle w:val="Normal"/>
        <w:numPr>
          <w:ilvl w:val="0"/>
          <w:numId w:val="6"/>
        </w:numPr>
        <w:jc w:val="both"/>
        <w:rPr>
          <w:b/>
          <w:b/>
          <w:bCs/>
        </w:rPr>
      </w:pPr>
      <w:r>
        <w:rPr>
          <w:b/>
          <w:bCs/>
        </w:rPr>
        <w:t>Moduł Użytkownika (Podstawowego)</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9" wp14:anchorId="2C94453F">
                <wp:simplePos x="0" y="0"/>
                <wp:positionH relativeFrom="column">
                  <wp:posOffset>104775</wp:posOffset>
                </wp:positionH>
                <wp:positionV relativeFrom="paragraph">
                  <wp:posOffset>69850</wp:posOffset>
                </wp:positionV>
                <wp:extent cx="5653405" cy="3922395"/>
                <wp:effectExtent l="0" t="0" r="0" b="0"/>
                <wp:wrapSquare wrapText="largest"/>
                <wp:docPr id="10" name="Ramka3"/>
                <a:graphic xmlns:a="http://schemas.openxmlformats.org/drawingml/2006/main">
                  <a:graphicData uri="http://schemas.microsoft.com/office/word/2010/wordprocessingShape">
                    <wps:wsp>
                      <wps:cNvSpPr/>
                      <wps:spPr>
                        <a:xfrm>
                          <a:off x="0" y="0"/>
                          <a:ext cx="5652720" cy="39218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652770" cy="3368040"/>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7"/>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wps:txbx>
                      <wps:bodyPr lIns="0" rIns="0" tIns="0" bIns="0" anchor="t">
                        <a:noAutofit/>
                      </wps:bodyPr>
                    </wps:wsp>
                  </a:graphicData>
                </a:graphic>
              </wp:anchor>
            </w:drawing>
          </mc:Choice>
          <mc:Fallback>
            <w:pict>
              <v:rect id="shape_0" ID="Ramka3" path="m0,0l-2147483645,0l-2147483645,-2147483646l0,-2147483646xe" fillcolor="white" stroked="f" o:allowincell="f" style="position:absolute;margin-left:8.25pt;margin-top:5.5pt;width:445.05pt;height:308.75pt;mso-wrap-style:square;v-text-anchor:top" wp14:anchorId="2C94453F">
                <v:fill o:detectmouseclick="t" type="solid" color2="black"/>
                <v:stroke color="#3465a4" joinstyle="round" endcap="flat"/>
                <v:textbox>
                  <w:txbxContent>
                    <w:p>
                      <w:pPr>
                        <w:pStyle w:val="Tableoffigures"/>
                        <w:spacing w:before="120" w:after="120"/>
                        <w:rPr>
                          <w:lang w:val="pl-PL"/>
                        </w:rPr>
                      </w:pPr>
                      <w:r>
                        <w:rPr/>
                        <w:drawing>
                          <wp:inline distT="0" distB="0" distL="0" distR="0">
                            <wp:extent cx="5652770" cy="3368040"/>
                            <wp:effectExtent l="0" t="0" r="0" b="0"/>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8"/>
                                    <a:stretch>
                                      <a:fillRect/>
                                    </a:stretch>
                                  </pic:blipFill>
                                  <pic:spPr bwMode="auto">
                                    <a:xfrm>
                                      <a:off x="0" y="0"/>
                                      <a:ext cx="5652770" cy="336804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w:t>
                      </w:r>
                      <w:r>
                        <w:rPr/>
                        <w:fldChar w:fldCharType="end"/>
                      </w:r>
                      <w:r>
                        <w:rPr>
                          <w:lang w:val="pl-PL"/>
                        </w:rPr>
                        <w:t>: Przedstawienie modułu użytkownika podstawowego tzw. możliwości użytkowania aplikacji z tego poziomu</w:t>
                      </w:r>
                    </w:p>
                  </w:txbxContent>
                </v:textbox>
                <w10:wrap type="square" side="largest"/>
              </v:rect>
            </w:pict>
          </mc:Fallback>
        </mc:AlternateContent>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numPr>
          <w:ilvl w:val="0"/>
          <w:numId w:val="6"/>
        </w:numPr>
        <w:jc w:val="both"/>
        <w:rPr>
          <w:b/>
          <w:b/>
          <w:bCs/>
        </w:rPr>
      </w:pPr>
      <w:r>
        <w:rPr>
          <w:b/>
          <w:bCs/>
        </w:rPr>
        <w:t xml:space="preserve">Moduł Użytkownika wykwalifikowanego </w:t>
      </w:r>
    </w:p>
    <w:p>
      <w:pPr>
        <w:pStyle w:val="Normal"/>
        <w:jc w:val="both"/>
        <w:rPr>
          <w:b/>
          <w:b/>
          <w:bCs/>
        </w:rPr>
      </w:pPr>
      <w:r>
        <w:rPr>
          <w:b/>
          <w:bCs/>
        </w:rPr>
      </w:r>
    </w:p>
    <w:p>
      <w:pPr>
        <w:pStyle w:val="Normal"/>
        <w:jc w:val="both"/>
        <w:rPr>
          <w:b/>
          <w:b/>
          <w:bCs/>
        </w:rPr>
      </w:pPr>
      <w:r>
        <w:rPr>
          <w:b/>
          <w:bCs/>
        </w:rPr>
        <mc:AlternateContent>
          <mc:Choice Requires="wps">
            <w:drawing>
              <wp:anchor behindDoc="0" distT="0" distB="0" distL="0" distR="0" simplePos="0" locked="0" layoutInCell="0" allowOverlap="1" relativeHeight="11" wp14:anchorId="31AD365C">
                <wp:simplePos x="0" y="0"/>
                <wp:positionH relativeFrom="column">
                  <wp:posOffset>0</wp:posOffset>
                </wp:positionH>
                <wp:positionV relativeFrom="paragraph">
                  <wp:posOffset>-57150</wp:posOffset>
                </wp:positionV>
                <wp:extent cx="5761355" cy="3847465"/>
                <wp:effectExtent l="0" t="0" r="0" b="0"/>
                <wp:wrapSquare wrapText="largest"/>
                <wp:docPr id="14" name="Ramka4"/>
                <a:graphic xmlns:a="http://schemas.openxmlformats.org/drawingml/2006/main">
                  <a:graphicData uri="http://schemas.microsoft.com/office/word/2010/wordprocessingShape">
                    <wps:wsp>
                      <wps:cNvSpPr/>
                      <wps:spPr>
                        <a:xfrm>
                          <a:off x="0" y="0"/>
                          <a:ext cx="5760720" cy="38469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293110"/>
                                  <wp:effectExtent l="0" t="0" r="0" b="0"/>
                                  <wp:docPr id="1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4" descr=""/>
                                          <pic:cNvPicPr>
                                            <a:picLocks noChangeAspect="1" noChangeArrowheads="1"/>
                                          </pic:cNvPicPr>
                                        </pic:nvPicPr>
                                        <pic:blipFill>
                                          <a:blip r:embed="rId9"/>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wps:txbx>
                      <wps:bodyPr lIns="0" rIns="0" tIns="0" bIns="0" anchor="t">
                        <a:noAutofit/>
                      </wps:bodyPr>
                    </wps:wsp>
                  </a:graphicData>
                </a:graphic>
              </wp:anchor>
            </w:drawing>
          </mc:Choice>
          <mc:Fallback>
            <w:pict>
              <v:rect id="shape_0" ID="Ramka4" path="m0,0l-2147483645,0l-2147483645,-2147483646l0,-2147483646xe" fillcolor="white" stroked="f" o:allowincell="f" style="position:absolute;margin-left:0pt;margin-top:-4.5pt;width:453.55pt;height:302.85pt;mso-wrap-style:square;v-text-anchor:top" wp14:anchorId="31AD365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293110"/>
                            <wp:effectExtent l="0" t="0" r="0" b="0"/>
                            <wp:docPr id="17"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4" descr=""/>
                                    <pic:cNvPicPr>
                                      <a:picLocks noChangeAspect="1" noChangeArrowheads="1"/>
                                    </pic:cNvPicPr>
                                  </pic:nvPicPr>
                                  <pic:blipFill>
                                    <a:blip r:embed="rId10"/>
                                    <a:stretch>
                                      <a:fillRect/>
                                    </a:stretch>
                                  </pic:blipFill>
                                  <pic:spPr bwMode="auto">
                                    <a:xfrm>
                                      <a:off x="0" y="0"/>
                                      <a:ext cx="5760720" cy="329311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4</w:t>
                      </w:r>
                      <w:r>
                        <w:rPr/>
                        <w:fldChar w:fldCharType="end"/>
                      </w:r>
                      <w:r>
                        <w:rPr>
                          <w:lang w:val="pl-PL"/>
                        </w:rPr>
                        <w:t>: Przedstawienie modułu użytkownika wykwalifikowanego tzw. możliwości użytkowania aplikacji z tego poziomu</w:t>
                      </w:r>
                    </w:p>
                  </w:txbxContent>
                </v:textbox>
                <w10:wrap type="square" side="largest"/>
              </v:rect>
            </w:pict>
          </mc:Fallback>
        </mc:AlternateContent>
      </w:r>
    </w:p>
    <w:p>
      <w:pPr>
        <w:pStyle w:val="Normal"/>
        <w:jc w:val="both"/>
        <w:rPr>
          <w:b/>
          <w:b/>
          <w:bCs/>
        </w:rPr>
      </w:pPr>
      <w:r>
        <w:rPr>
          <w:b/>
          <w:bCs/>
        </w:rPr>
        <w:t>3.2 Tryby pomiarowe</w:t>
      </w:r>
    </w:p>
    <w:p>
      <w:pPr>
        <w:pStyle w:val="Normal"/>
        <w:jc w:val="both"/>
        <w:rPr/>
      </w:pPr>
      <w:r>
        <w:rPr/>
        <w:t>Według postawionych założeń aplikacji dostępne są dwa tryby prowadzenia pomiarów:</w:t>
      </w:r>
    </w:p>
    <w:p>
      <w:pPr>
        <w:pStyle w:val="Normal"/>
        <w:numPr>
          <w:ilvl w:val="0"/>
          <w:numId w:val="7"/>
        </w:numPr>
        <w:jc w:val="both"/>
        <w:rPr/>
      </w:pPr>
      <w:r>
        <w:rPr/>
        <w:t xml:space="preserve">Auto </w:t>
      </w:r>
    </w:p>
    <w:p>
      <w:pPr>
        <w:pStyle w:val="Normal"/>
        <w:numPr>
          <w:ilvl w:val="0"/>
          <w:numId w:val="7"/>
        </w:numPr>
        <w:jc w:val="both"/>
        <w:rPr/>
      </w:pPr>
      <w:r>
        <w:rPr/>
        <w:t>Manual</w:t>
      </w:r>
    </w:p>
    <w:p>
      <w:pPr>
        <w:pStyle w:val="Normal"/>
        <w:jc w:val="both"/>
        <w:rPr/>
      </w:pPr>
      <w:r>
        <w:rPr/>
        <w:t xml:space="preserve">Pierwszy z tych trybów jest dostępny wyłącznie dla modułu gościa i użytkownika podstawowego. </w:t>
      </w:r>
    </w:p>
    <w:p>
      <w:pPr>
        <w:pStyle w:val="Normal"/>
        <w:jc w:val="both"/>
        <w:rPr/>
      </w:pPr>
      <w:r>
        <w:rPr/>
        <w:t>Tryb Manual jest dostępny jest tylko dla modułu użytkownika wykwalifikowanego.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8"/>
        </w:numPr>
        <w:jc w:val="both"/>
        <w:rPr>
          <w:b/>
          <w:b/>
          <w:bCs/>
        </w:rPr>
      </w:pPr>
      <w:r>
        <w:rPr>
          <w:b/>
          <w:bCs/>
        </w:rPr>
        <w:t xml:space="preserve">Tryb Auto </w:t>
      </w:r>
    </w:p>
    <w:p>
      <w:pPr>
        <w:pStyle w:val="Normal"/>
        <w:ind w:left="720" w:hanging="0"/>
        <w:jc w:val="both"/>
        <w:rPr>
          <w:b/>
          <w:b/>
          <w:bCs/>
        </w:rPr>
      </w:pPr>
      <w:r>
        <w:rPr>
          <w:b/>
          <w:bCs/>
        </w:rPr>
      </w:r>
    </w:p>
    <w:p>
      <w:pPr>
        <w:pStyle w:val="Normal"/>
        <w:jc w:val="both"/>
        <w:rPr>
          <w:b/>
          <w:b/>
          <w:bCs/>
        </w:rPr>
      </w:pPr>
      <w:r>
        <w:rPr>
          <w:b/>
          <w:bCs/>
        </w:rPr>
      </w:r>
    </w:p>
    <w:p>
      <w:pPr>
        <w:pStyle w:val="Normal"/>
        <w:jc w:val="both"/>
        <w:rPr>
          <w:b/>
          <w:b/>
          <w:color w:val="000000"/>
        </w:rPr>
      </w:pPr>
      <w:r>
        <w:rPr>
          <w:b/>
          <w:color w:val="000000"/>
        </w:rPr>
        <mc:AlternateContent>
          <mc:Choice Requires="wps">
            <w:drawing>
              <wp:anchor behindDoc="0" distT="0" distB="0" distL="0" distR="0" simplePos="0" locked="0" layoutInCell="0" allowOverlap="1" relativeHeight="21" wp14:anchorId="1021C390">
                <wp:simplePos x="0" y="0"/>
                <wp:positionH relativeFrom="column">
                  <wp:posOffset>114300</wp:posOffset>
                </wp:positionH>
                <wp:positionV relativeFrom="paragraph">
                  <wp:posOffset>114300</wp:posOffset>
                </wp:positionV>
                <wp:extent cx="5532755" cy="4185285"/>
                <wp:effectExtent l="0" t="0" r="0" b="0"/>
                <wp:wrapSquare wrapText="largest"/>
                <wp:docPr id="18" name="Ramka5"/>
                <a:graphic xmlns:a="http://schemas.openxmlformats.org/drawingml/2006/main">
                  <a:graphicData uri="http://schemas.microsoft.com/office/word/2010/wordprocessingShape">
                    <wps:wsp>
                      <wps:cNvSpPr/>
                      <wps:spPr>
                        <a:xfrm>
                          <a:off x="0" y="0"/>
                          <a:ext cx="5532120" cy="41846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184650"/>
                                  <wp:effectExtent l="0" t="0" r="0" b="0"/>
                                  <wp:docPr id="2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5" descr=""/>
                                          <pic:cNvPicPr>
                                            <a:picLocks noChangeAspect="1" noChangeArrowheads="1"/>
                                          </pic:cNvPicPr>
                                        </pic:nvPicPr>
                                        <pic:blipFill>
                                          <a:blip r:embed="rId11"/>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wps:txbx>
                      <wps:bodyPr lIns="0" rIns="0" tIns="0" bIns="0" anchor="t">
                        <a:noAutofit/>
                      </wps:bodyPr>
                    </wps:wsp>
                  </a:graphicData>
                </a:graphic>
              </wp:anchor>
            </w:drawing>
          </mc:Choice>
          <mc:Fallback>
            <w:pict>
              <v:rect id="shape_0" ID="Ramka5" path="m0,0l-2147483645,0l-2147483645,-2147483646l0,-2147483646xe" fillcolor="white" stroked="f" o:allowincell="f" style="position:absolute;margin-left:9pt;margin-top:9pt;width:435.55pt;height:329.45pt;mso-wrap-style:square;v-text-anchor:top" wp14:anchorId="1021C39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184650"/>
                            <wp:effectExtent l="0" t="0" r="0" b="0"/>
                            <wp:docPr id="21"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5" descr=""/>
                                    <pic:cNvPicPr>
                                      <a:picLocks noChangeAspect="1" noChangeArrowheads="1"/>
                                    </pic:cNvPicPr>
                                  </pic:nvPicPr>
                                  <pic:blipFill>
                                    <a:blip r:embed="rId12"/>
                                    <a:stretch>
                                      <a:fillRect/>
                                    </a:stretch>
                                  </pic:blipFill>
                                  <pic:spPr bwMode="auto">
                                    <a:xfrm>
                                      <a:off x="0" y="0"/>
                                      <a:ext cx="5532120" cy="41846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5</w:t>
                      </w:r>
                      <w:r>
                        <w:rPr/>
                        <w:fldChar w:fldCharType="end"/>
                      </w:r>
                      <w:r>
                        <w:rPr>
                          <w:lang w:val="pl-PL"/>
                        </w:rPr>
                        <w:t xml:space="preserve">: Przedstawienie  trybu Auto jako przypadki użycia cz.1 </w:t>
                      </w:r>
                    </w:p>
                  </w:txbxContent>
                </v:textbox>
                <w10:wrap type="square" side="largest"/>
              </v:rect>
            </w:pict>
          </mc:Fallback>
        </mc:AlternateContent>
        <mc:AlternateContent>
          <mc:Choice Requires="wps">
            <w:drawing>
              <wp:anchor behindDoc="0" distT="0" distB="0" distL="0" distR="0" simplePos="0" locked="0" layoutInCell="0" allowOverlap="1" relativeHeight="23" wp14:anchorId="2387C733">
                <wp:simplePos x="0" y="0"/>
                <wp:positionH relativeFrom="column">
                  <wp:posOffset>114300</wp:posOffset>
                </wp:positionH>
                <wp:positionV relativeFrom="paragraph">
                  <wp:posOffset>4427220</wp:posOffset>
                </wp:positionV>
                <wp:extent cx="5761355" cy="2247265"/>
                <wp:effectExtent l="0" t="0" r="0" b="0"/>
                <wp:wrapSquare wrapText="largest"/>
                <wp:docPr id="22" name="Ramka6"/>
                <a:graphic xmlns:a="http://schemas.openxmlformats.org/drawingml/2006/main">
                  <a:graphicData uri="http://schemas.microsoft.com/office/word/2010/wordprocessingShape">
                    <wps:wsp>
                      <wps:cNvSpPr/>
                      <wps:spPr>
                        <a:xfrm>
                          <a:off x="0" y="0"/>
                          <a:ext cx="5760720" cy="2246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1893570"/>
                                  <wp:effectExtent l="0" t="0" r="0" b="0"/>
                                  <wp:docPr id="2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6" descr=""/>
                                          <pic:cNvPicPr>
                                            <a:picLocks noChangeAspect="1" noChangeArrowheads="1"/>
                                          </pic:cNvPicPr>
                                        </pic:nvPicPr>
                                        <pic:blipFill>
                                          <a:blip r:embed="rId13"/>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wps:txbx>
                      <wps:bodyPr lIns="0" rIns="0" tIns="0" bIns="0" anchor="t">
                        <a:noAutofit/>
                      </wps:bodyPr>
                    </wps:wsp>
                  </a:graphicData>
                </a:graphic>
              </wp:anchor>
            </w:drawing>
          </mc:Choice>
          <mc:Fallback>
            <w:pict>
              <v:rect id="shape_0" ID="Ramka6" path="m0,0l-2147483645,0l-2147483645,-2147483646l0,-2147483646xe" fillcolor="white" stroked="f" o:allowincell="f" style="position:absolute;margin-left:9pt;margin-top:348.6pt;width:453.55pt;height:176.85pt;mso-wrap-style:square;v-text-anchor:top" wp14:anchorId="2387C73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1893570"/>
                            <wp:effectExtent l="0" t="0" r="0" b="0"/>
                            <wp:docPr id="2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6" descr=""/>
                                    <pic:cNvPicPr>
                                      <a:picLocks noChangeAspect="1" noChangeArrowheads="1"/>
                                    </pic:cNvPicPr>
                                  </pic:nvPicPr>
                                  <pic:blipFill>
                                    <a:blip r:embed="rId14"/>
                                    <a:stretch>
                                      <a:fillRect/>
                                    </a:stretch>
                                  </pic:blipFill>
                                  <pic:spPr bwMode="auto">
                                    <a:xfrm>
                                      <a:off x="0" y="0"/>
                                      <a:ext cx="5760720" cy="189357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6</w:t>
                      </w:r>
                      <w:r>
                        <w:rPr/>
                        <w:fldChar w:fldCharType="end"/>
                      </w:r>
                      <w:r>
                        <w:rPr>
                          <w:lang w:val="pl-PL"/>
                        </w:rPr>
                        <w:t>: Przedstawienie  trybu Auto jako przypadki użycia cz.2</w:t>
                      </w:r>
                    </w:p>
                  </w:txbxContent>
                </v:textbox>
                <w10:wrap type="square" side="largest"/>
              </v:rect>
            </w:pict>
          </mc:Fallback>
        </mc:AlternateContent>
      </w:r>
    </w:p>
    <w:p>
      <w:pPr>
        <w:pStyle w:val="Normal"/>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13" wp14:anchorId="17D577B0">
                <wp:simplePos x="0" y="0"/>
                <wp:positionH relativeFrom="column">
                  <wp:posOffset>114300</wp:posOffset>
                </wp:positionH>
                <wp:positionV relativeFrom="paragraph">
                  <wp:posOffset>158750</wp:posOffset>
                </wp:positionV>
                <wp:extent cx="5532755" cy="3615690"/>
                <wp:effectExtent l="0" t="0" r="0" b="0"/>
                <wp:wrapSquare wrapText="largest"/>
                <wp:docPr id="26" name="Ramka7"/>
                <a:graphic xmlns:a="http://schemas.openxmlformats.org/drawingml/2006/main">
                  <a:graphicData uri="http://schemas.microsoft.com/office/word/2010/wordprocessingShape">
                    <wps:wsp>
                      <wps:cNvSpPr/>
                      <wps:spPr>
                        <a:xfrm>
                          <a:off x="0" y="0"/>
                          <a:ext cx="5532120" cy="3615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3261995"/>
                                  <wp:effectExtent l="0" t="0" r="0" b="0"/>
                                  <wp:docPr id="2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7" descr=""/>
                                          <pic:cNvPicPr>
                                            <a:picLocks noChangeAspect="1" noChangeArrowheads="1"/>
                                          </pic:cNvPicPr>
                                        </pic:nvPicPr>
                                        <pic:blipFill>
                                          <a:blip r:embed="rId15"/>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wps:txbx>
                      <wps:bodyPr lIns="0" rIns="0" tIns="0" bIns="0" anchor="t">
                        <a:noAutofit/>
                      </wps:bodyPr>
                    </wps:wsp>
                  </a:graphicData>
                </a:graphic>
              </wp:anchor>
            </w:drawing>
          </mc:Choice>
          <mc:Fallback>
            <w:pict>
              <v:rect id="shape_0" ID="Ramka7" path="m0,0l-2147483645,0l-2147483645,-2147483646l0,-2147483646xe" fillcolor="white" stroked="f" o:allowincell="f" style="position:absolute;margin-left:9pt;margin-top:12.5pt;width:435.55pt;height:284.6pt;mso-wrap-style:square;v-text-anchor:top" wp14:anchorId="17D577B0">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3261995"/>
                            <wp:effectExtent l="0" t="0" r="0" b="0"/>
                            <wp:docPr id="2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7" descr=""/>
                                    <pic:cNvPicPr>
                                      <a:picLocks noChangeAspect="1" noChangeArrowheads="1"/>
                                    </pic:cNvPicPr>
                                  </pic:nvPicPr>
                                  <pic:blipFill>
                                    <a:blip r:embed="rId16"/>
                                    <a:stretch>
                                      <a:fillRect/>
                                    </a:stretch>
                                  </pic:blipFill>
                                  <pic:spPr bwMode="auto">
                                    <a:xfrm>
                                      <a:off x="0" y="0"/>
                                      <a:ext cx="5532120" cy="32619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7</w:t>
                      </w:r>
                      <w:r>
                        <w:rPr/>
                        <w:fldChar w:fldCharType="end"/>
                      </w:r>
                      <w:r>
                        <w:rPr>
                          <w:lang w:val="pl-PL"/>
                        </w:rPr>
                        <w:t>: Przedstawienie  trybu Auto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numPr>
          <w:ilvl w:val="0"/>
          <w:numId w:val="8"/>
        </w:numPr>
        <w:spacing w:before="0" w:after="0"/>
        <w:jc w:val="both"/>
        <w:rPr>
          <w:b/>
          <w:b/>
          <w:bCs/>
        </w:rPr>
      </w:pPr>
      <w:r>
        <w:rPr>
          <w:b/>
          <w:bCs/>
        </w:rPr>
        <w:t>Tryb Manul</w: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5" wp14:anchorId="5DA74967">
                <wp:simplePos x="0" y="0"/>
                <wp:positionH relativeFrom="column">
                  <wp:align>center</wp:align>
                </wp:positionH>
                <wp:positionV relativeFrom="paragraph">
                  <wp:posOffset>635</wp:posOffset>
                </wp:positionV>
                <wp:extent cx="5761355" cy="3524250"/>
                <wp:effectExtent l="0" t="0" r="0" b="0"/>
                <wp:wrapSquare wrapText="largest"/>
                <wp:docPr id="30" name="Ramka8"/>
                <a:graphic xmlns:a="http://schemas.openxmlformats.org/drawingml/2006/main">
                  <a:graphicData uri="http://schemas.microsoft.com/office/word/2010/wordprocessingShape">
                    <wps:wsp>
                      <wps:cNvSpPr/>
                      <wps:spPr>
                        <a:xfrm>
                          <a:off x="0" y="0"/>
                          <a:ext cx="5760720" cy="3523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3170555"/>
                                  <wp:effectExtent l="0" t="0" r="0" b="0"/>
                                  <wp:docPr id="32"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8" descr=""/>
                                          <pic:cNvPicPr>
                                            <a:picLocks noChangeAspect="1" noChangeArrowheads="1"/>
                                          </pic:cNvPicPr>
                                        </pic:nvPicPr>
                                        <pic:blipFill>
                                          <a:blip r:embed="rId17"/>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wps:txbx>
                      <wps:bodyPr lIns="0" rIns="0" tIns="0" bIns="0" anchor="t">
                        <a:noAutofit/>
                      </wps:bodyPr>
                    </wps:wsp>
                  </a:graphicData>
                </a:graphic>
              </wp:anchor>
            </w:drawing>
          </mc:Choice>
          <mc:Fallback>
            <w:pict>
              <v:rect id="shape_0" ID="Ramka8" path="m0,0l-2147483645,0l-2147483645,-2147483646l0,-2147483646xe" fillcolor="white" stroked="f" o:allowincell="f" style="position:absolute;margin-left:0pt;margin-top:0.05pt;width:453.55pt;height:277.4pt;mso-wrap-style:square;v-text-anchor:top;mso-position-horizontal:center" wp14:anchorId="5DA7496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3170555"/>
                            <wp:effectExtent l="0" t="0" r="0" b="0"/>
                            <wp:docPr id="33"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8" descr=""/>
                                    <pic:cNvPicPr>
                                      <a:picLocks noChangeAspect="1" noChangeArrowheads="1"/>
                                    </pic:cNvPicPr>
                                  </pic:nvPicPr>
                                  <pic:blipFill>
                                    <a:blip r:embed="rId18"/>
                                    <a:stretch>
                                      <a:fillRect/>
                                    </a:stretch>
                                  </pic:blipFill>
                                  <pic:spPr bwMode="auto">
                                    <a:xfrm>
                                      <a:off x="0" y="0"/>
                                      <a:ext cx="5760720" cy="31705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8</w:t>
                      </w:r>
                      <w:r>
                        <w:rPr/>
                        <w:fldChar w:fldCharType="end"/>
                      </w:r>
                      <w:r>
                        <w:rPr>
                          <w:lang w:val="pl-PL"/>
                        </w:rPr>
                        <w:t>: Przedstawienie  trybu Manual jako przypadki użycia cz.1</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mc:AlternateContent>
          <mc:Choice Requires="wps">
            <w:drawing>
              <wp:anchor behindDoc="0" distT="0" distB="0" distL="0" distR="0" simplePos="0" locked="0" layoutInCell="0" allowOverlap="1" relativeHeight="17" wp14:anchorId="296A74E4">
                <wp:simplePos x="0" y="0"/>
                <wp:positionH relativeFrom="column">
                  <wp:posOffset>0</wp:posOffset>
                </wp:positionH>
                <wp:positionV relativeFrom="paragraph">
                  <wp:posOffset>19050</wp:posOffset>
                </wp:positionV>
                <wp:extent cx="5761355" cy="3065145"/>
                <wp:effectExtent l="0" t="0" r="0" b="0"/>
                <wp:wrapSquare wrapText="largest"/>
                <wp:docPr id="34" name="Ramka9"/>
                <a:graphic xmlns:a="http://schemas.openxmlformats.org/drawingml/2006/main">
                  <a:graphicData uri="http://schemas.microsoft.com/office/word/2010/wordprocessingShape">
                    <wps:wsp>
                      <wps:cNvSpPr/>
                      <wps:spPr>
                        <a:xfrm>
                          <a:off x="0" y="0"/>
                          <a:ext cx="5760720" cy="3064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711450"/>
                                  <wp:effectExtent l="0" t="0" r="0" b="0"/>
                                  <wp:docPr id="36"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9" descr=""/>
                                          <pic:cNvPicPr>
                                            <a:picLocks noChangeAspect="1" noChangeArrowheads="1"/>
                                          </pic:cNvPicPr>
                                        </pic:nvPicPr>
                                        <pic:blipFill>
                                          <a:blip r:embed="rId19"/>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wps:txbx>
                      <wps:bodyPr lIns="0" rIns="0" tIns="0" bIns="0" anchor="t">
                        <a:noAutofit/>
                      </wps:bodyPr>
                    </wps:wsp>
                  </a:graphicData>
                </a:graphic>
              </wp:anchor>
            </w:drawing>
          </mc:Choice>
          <mc:Fallback>
            <w:pict>
              <v:rect id="shape_0" ID="Ramka9" path="m0,0l-2147483645,0l-2147483645,-2147483646l0,-2147483646xe" fillcolor="white" stroked="f" o:allowincell="f" style="position:absolute;margin-left:0pt;margin-top:1.5pt;width:453.55pt;height:241.25pt;mso-wrap-style:square;v-text-anchor:top" wp14:anchorId="296A74E4">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711450"/>
                            <wp:effectExtent l="0" t="0" r="0" b="0"/>
                            <wp:docPr id="37"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9" descr=""/>
                                    <pic:cNvPicPr>
                                      <a:picLocks noChangeAspect="1" noChangeArrowheads="1"/>
                                    </pic:cNvPicPr>
                                  </pic:nvPicPr>
                                  <pic:blipFill>
                                    <a:blip r:embed="rId20"/>
                                    <a:stretch>
                                      <a:fillRect/>
                                    </a:stretch>
                                  </pic:blipFill>
                                  <pic:spPr bwMode="auto">
                                    <a:xfrm>
                                      <a:off x="0" y="0"/>
                                      <a:ext cx="5760720" cy="27114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9</w:t>
                      </w:r>
                      <w:r>
                        <w:rPr/>
                        <w:fldChar w:fldCharType="end"/>
                      </w:r>
                      <w:r>
                        <w:rPr>
                          <w:lang w:val="pl-PL"/>
                        </w:rPr>
                        <w:t>: Przedstawienie  trybu Manual jako przypadki użycia cz.2</w:t>
                      </w:r>
                    </w:p>
                  </w:txbxContent>
                </v:textbox>
                <w10:wrap type="square" side="largest"/>
              </v:rect>
            </w:pict>
          </mc:Fallback>
        </mc:AlternateContent>
      </w:r>
    </w:p>
    <w:p>
      <w:pPr>
        <w:pStyle w:val="Normal"/>
        <w:spacing w:before="0" w:after="0"/>
        <w:jc w:val="both"/>
        <w:rPr>
          <w:b/>
          <w:b/>
          <w:bCs/>
        </w:rPr>
      </w:pPr>
      <w:r>
        <w:rPr>
          <w:b/>
          <w:bCs/>
        </w:rPr>
        <mc:AlternateContent>
          <mc:Choice Requires="wps">
            <w:drawing>
              <wp:anchor behindDoc="0" distT="0" distB="0" distL="0" distR="0" simplePos="0" locked="0" layoutInCell="0" allowOverlap="1" relativeHeight="19" wp14:anchorId="18CAB652">
                <wp:simplePos x="0" y="0"/>
                <wp:positionH relativeFrom="column">
                  <wp:posOffset>0</wp:posOffset>
                </wp:positionH>
                <wp:positionV relativeFrom="paragraph">
                  <wp:posOffset>92075</wp:posOffset>
                </wp:positionV>
                <wp:extent cx="5761355" cy="2804160"/>
                <wp:effectExtent l="0" t="0" r="0" b="0"/>
                <wp:wrapSquare wrapText="largest"/>
                <wp:docPr id="38" name="Ramka10"/>
                <a:graphic xmlns:a="http://schemas.openxmlformats.org/drawingml/2006/main">
                  <a:graphicData uri="http://schemas.microsoft.com/office/word/2010/wordprocessingShape">
                    <wps:wsp>
                      <wps:cNvSpPr/>
                      <wps:spPr>
                        <a:xfrm>
                          <a:off x="0" y="0"/>
                          <a:ext cx="5760720" cy="28036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2450465"/>
                                  <wp:effectExtent l="0" t="0" r="0" b="0"/>
                                  <wp:docPr id="40"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raz10" descr=""/>
                                          <pic:cNvPicPr>
                                            <a:picLocks noChangeAspect="1" noChangeArrowheads="1"/>
                                          </pic:cNvPicPr>
                                        </pic:nvPicPr>
                                        <pic:blipFill>
                                          <a:blip r:embed="rId21"/>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wps:txbx>
                      <wps:bodyPr lIns="0" rIns="0" tIns="0" bIns="0" anchor="t">
                        <a:noAutofit/>
                      </wps:bodyPr>
                    </wps:wsp>
                  </a:graphicData>
                </a:graphic>
              </wp:anchor>
            </w:drawing>
          </mc:Choice>
          <mc:Fallback>
            <w:pict>
              <v:rect id="shape_0" ID="Ramka10" path="m0,0l-2147483645,0l-2147483645,-2147483646l0,-2147483646xe" fillcolor="white" stroked="f" o:allowincell="f" style="position:absolute;margin-left:0pt;margin-top:7.25pt;width:453.55pt;height:220.7pt;mso-wrap-style:square;v-text-anchor:top" wp14:anchorId="18CAB652">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2450465"/>
                            <wp:effectExtent l="0" t="0" r="0" b="0"/>
                            <wp:docPr id="41"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braz10" descr=""/>
                                    <pic:cNvPicPr>
                                      <a:picLocks noChangeAspect="1" noChangeArrowheads="1"/>
                                    </pic:cNvPicPr>
                                  </pic:nvPicPr>
                                  <pic:blipFill>
                                    <a:blip r:embed="rId22"/>
                                    <a:stretch>
                                      <a:fillRect/>
                                    </a:stretch>
                                  </pic:blipFill>
                                  <pic:spPr bwMode="auto">
                                    <a:xfrm>
                                      <a:off x="0" y="0"/>
                                      <a:ext cx="5760720" cy="24504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10</w:t>
                      </w:r>
                      <w:r>
                        <w:rPr/>
                        <w:fldChar w:fldCharType="end"/>
                      </w:r>
                      <w:r>
                        <w:rPr>
                          <w:lang w:val="pl-PL"/>
                        </w:rPr>
                        <w:t>: Przedstawienie  trybu Manual jako przypadki użycia cz.3</w:t>
                      </w:r>
                    </w:p>
                  </w:txbxContent>
                </v:textbox>
                <w10:wrap type="square" side="largest"/>
              </v:rect>
            </w:pict>
          </mc:Fallback>
        </mc:AlternateContent>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spacing w:before="0" w:after="0"/>
        <w:jc w:val="both"/>
        <w:rPr>
          <w:b/>
          <w:b/>
          <w:bCs/>
        </w:rPr>
      </w:pPr>
      <w:r>
        <w:rPr>
          <w:b/>
          <w:bCs/>
        </w:rPr>
      </w:r>
    </w:p>
    <w:p>
      <w:pPr>
        <w:pStyle w:val="Normal"/>
        <w:ind w:left="360" w:hanging="0"/>
        <w:jc w:val="both"/>
        <w:rPr>
          <w:b/>
          <w:b/>
          <w:bCs/>
          <w:color w:val="000000"/>
        </w:rPr>
      </w:pPr>
      <w:r>
        <w:rPr>
          <w:b/>
          <w:bCs/>
          <w:color w:val="000000"/>
          <w:sz w:val="24"/>
          <w:szCs w:val="24"/>
        </w:rPr>
        <w:t>4. Stos technologiczny</w:t>
      </w:r>
    </w:p>
    <w:p>
      <w:pPr>
        <w:pStyle w:val="Normal"/>
        <w:ind w:left="360" w:hanging="0"/>
        <w:jc w:val="both"/>
        <w:rPr>
          <w:b/>
          <w:b/>
          <w:bCs/>
          <w:color w:val="000000"/>
        </w:rPr>
      </w:pPr>
      <w:r>
        <w:rPr>
          <w:b/>
          <w:bCs/>
          <w:color w:val="000000"/>
          <w:sz w:val="24"/>
          <w:szCs w:val="24"/>
        </w:rPr>
        <w:tab/>
      </w:r>
    </w:p>
    <w:p>
      <w:pPr>
        <w:pStyle w:val="Normal"/>
        <w:ind w:left="360" w:hanging="0"/>
        <w:jc w:val="both"/>
        <w:rPr>
          <w:color w:val="000000"/>
        </w:rPr>
      </w:pPr>
      <w:r>
        <w:rPr>
          <w:color w:val="000000"/>
        </w:rPr>
        <w:tab/>
        <w:t>Podstawowe elementy stosu technologicznego:</w:t>
      </w:r>
    </w:p>
    <w:p>
      <w:pPr>
        <w:pStyle w:val="Normal"/>
        <w:numPr>
          <w:ilvl w:val="0"/>
          <w:numId w:val="9"/>
        </w:numPr>
        <w:jc w:val="both"/>
        <w:rPr>
          <w:color w:val="000000"/>
        </w:rPr>
      </w:pPr>
      <w:r>
        <w:rPr>
          <w:color w:val="000000"/>
        </w:rPr>
        <w:t>Język programowania  Python 3.9</w:t>
      </w:r>
    </w:p>
    <w:p>
      <w:pPr>
        <w:pStyle w:val="Normal"/>
        <w:numPr>
          <w:ilvl w:val="0"/>
          <w:numId w:val="9"/>
        </w:numPr>
        <w:jc w:val="both"/>
        <w:rPr>
          <w:color w:val="000000"/>
        </w:rPr>
      </w:pPr>
      <w:r>
        <w:rPr>
          <w:color w:val="000000"/>
        </w:rPr>
        <w:t>ProtoBuf</w:t>
      </w:r>
    </w:p>
    <w:p>
      <w:pPr>
        <w:pStyle w:val="Normal"/>
        <w:numPr>
          <w:ilvl w:val="0"/>
          <w:numId w:val="9"/>
        </w:numPr>
        <w:jc w:val="both"/>
        <w:rPr>
          <w:color w:val="000000"/>
        </w:rPr>
      </w:pPr>
      <w:r>
        <w:rPr>
          <w:color w:val="000000"/>
        </w:rPr>
        <w:t xml:space="preserve">gRPC </w:t>
      </w:r>
    </w:p>
    <w:p>
      <w:pPr>
        <w:pStyle w:val="Normal"/>
        <w:numPr>
          <w:ilvl w:val="0"/>
          <w:numId w:val="9"/>
        </w:numPr>
        <w:jc w:val="both"/>
        <w:rPr>
          <w:color w:val="000000"/>
        </w:rPr>
      </w:pPr>
      <w:r>
        <w:rPr>
          <w:color w:val="000000"/>
        </w:rPr>
        <w:t>Kivy</w:t>
      </w:r>
    </w:p>
    <w:p>
      <w:pPr>
        <w:pStyle w:val="Normal"/>
        <w:jc w:val="both"/>
        <w:rPr>
          <w:color w:val="000000"/>
        </w:rPr>
      </w:pPr>
      <w:r>
        <w:rPr>
          <w:color w:val="000000"/>
        </w:rPr>
        <w:tab/>
      </w:r>
    </w:p>
    <w:p>
      <w:pPr>
        <w:pStyle w:val="Normal"/>
        <w:jc w:val="both"/>
        <w:rPr>
          <w:color w:val="000000"/>
        </w:rPr>
      </w:pPr>
      <w:r>
        <w:rPr>
          <w:color w:val="000000"/>
        </w:rPr>
        <w:tab/>
        <w:t>Wykorzystywane moduły python:</w:t>
      </w:r>
    </w:p>
    <w:p>
      <w:pPr>
        <w:pStyle w:val="Normal"/>
        <w:numPr>
          <w:ilvl w:val="0"/>
          <w:numId w:val="10"/>
        </w:numPr>
        <w:jc w:val="both"/>
        <w:rPr>
          <w:color w:val="000000"/>
        </w:rPr>
      </w:pPr>
      <w:r>
        <w:rPr>
          <w:color w:val="000000"/>
        </w:rPr>
        <w:t>google-api-python-client</w:t>
      </w:r>
    </w:p>
    <w:p>
      <w:pPr>
        <w:pStyle w:val="Normal"/>
        <w:numPr>
          <w:ilvl w:val="0"/>
          <w:numId w:val="10"/>
        </w:numPr>
        <w:jc w:val="both"/>
        <w:rPr>
          <w:color w:val="000000"/>
        </w:rPr>
      </w:pPr>
      <w:r>
        <w:rPr>
          <w:color w:val="000000"/>
        </w:rPr>
        <w:t>grpcio</w:t>
      </w:r>
    </w:p>
    <w:p>
      <w:pPr>
        <w:pStyle w:val="Normal"/>
        <w:numPr>
          <w:ilvl w:val="0"/>
          <w:numId w:val="10"/>
        </w:numPr>
        <w:jc w:val="both"/>
        <w:rPr>
          <w:color w:val="000000"/>
        </w:rPr>
      </w:pPr>
      <w:r>
        <w:rPr>
          <w:color w:val="000000"/>
        </w:rPr>
        <w:t>grpcio-tools</w:t>
      </w:r>
    </w:p>
    <w:p>
      <w:pPr>
        <w:pStyle w:val="Normal"/>
        <w:numPr>
          <w:ilvl w:val="0"/>
          <w:numId w:val="10"/>
        </w:numPr>
        <w:jc w:val="both"/>
        <w:rPr>
          <w:color w:val="000000"/>
        </w:rPr>
      </w:pPr>
      <w:r>
        <w:rPr>
          <w:color w:val="000000"/>
        </w:rPr>
        <w:t>bcrypt</w:t>
      </w:r>
    </w:p>
    <w:p>
      <w:pPr>
        <w:pStyle w:val="Normal"/>
        <w:numPr>
          <w:ilvl w:val="0"/>
          <w:numId w:val="10"/>
        </w:numPr>
        <w:jc w:val="both"/>
        <w:rPr>
          <w:color w:val="000000"/>
        </w:rPr>
      </w:pPr>
      <w:r>
        <w:rPr>
          <w:color w:val="000000"/>
        </w:rPr>
        <w:t>Kivy</w:t>
      </w:r>
    </w:p>
    <w:p>
      <w:pPr>
        <w:pStyle w:val="Normal"/>
        <w:numPr>
          <w:ilvl w:val="0"/>
          <w:numId w:val="10"/>
        </w:numPr>
        <w:jc w:val="both"/>
        <w:rPr>
          <w:color w:val="000000"/>
        </w:rPr>
      </w:pPr>
      <w:r>
        <w:rPr>
          <w:color w:val="000000"/>
        </w:rPr>
        <w:t>kivy-garden.graph</w:t>
      </w:r>
    </w:p>
    <w:p>
      <w:pPr>
        <w:pStyle w:val="Normal"/>
        <w:numPr>
          <w:ilvl w:val="0"/>
          <w:numId w:val="10"/>
        </w:numPr>
        <w:jc w:val="both"/>
        <w:rPr>
          <w:color w:val="000000"/>
        </w:rPr>
      </w:pPr>
      <w:r>
        <w:rPr>
          <w:color w:val="000000"/>
        </w:rPr>
        <w:t>serial pyserial</w:t>
      </w:r>
    </w:p>
    <w:p>
      <w:pPr>
        <w:pStyle w:val="Normal"/>
        <w:numPr>
          <w:ilvl w:val="0"/>
          <w:numId w:val="10"/>
        </w:numPr>
        <w:jc w:val="both"/>
        <w:rPr>
          <w:color w:val="000000"/>
        </w:rPr>
      </w:pPr>
      <w:r>
        <w:rPr>
          <w:color w:val="000000"/>
        </w:rPr>
        <w:t>pytest</w:t>
      </w:r>
    </w:p>
    <w:p>
      <w:pPr>
        <w:pStyle w:val="Normal"/>
        <w:ind w:left="360" w:hanging="0"/>
        <w:jc w:val="both"/>
        <w:rPr>
          <w:color w:val="000000"/>
        </w:rPr>
      </w:pPr>
      <w:r>
        <w:rPr>
          <w:color w:val="000000"/>
        </w:rPr>
      </w:r>
    </w:p>
    <w:p>
      <w:pPr>
        <w:pStyle w:val="Normal"/>
        <w:ind w:left="360" w:hanging="0"/>
        <w:jc w:val="both"/>
        <w:rPr>
          <w:color w:val="000000"/>
        </w:rPr>
      </w:pPr>
      <w:r>
        <w:rPr>
          <w:color w:val="000000"/>
        </w:rPr>
        <w:t xml:space="preserve">Domyślnym językiem programowania był Python jednakże w wersji 3.9. Doinstalowane zostały wyżej wymienione moduły.  ProtoBuf narzędzie do serializacji danych stworzone przez Googla. W aplikacji jest wykorzystywany w komunikacji z Modułem Akwizycji Danych.   gRPC framework służący do komunikacji z wieloma urządzeniami w danej sieci, bazuje na ProtoBufie. Serial – służy do obsługi komunikacji z wykorzystaniem portu UART. Protos – wykorzystywany do tworzenia plików z rozszerzeniem py, służącymi do komunikacji z wykorzystaniem ProtoBufa, narzędzia do komunikacji między Stacją Bazową, a Modułem Akwizycji Danych.  gRPCIO oraz gRPCIO-tools – narzędzia do tworzenia odpowiednich plików z rozszerzeniem py, z plików proto, w celu uzyskania narzędzi do komunikacji między Komputerem Diagnosty, a Stacją Bazową. </w:t>
      </w:r>
    </w:p>
    <w:p>
      <w:pPr>
        <w:pStyle w:val="Normal"/>
        <w:ind w:left="360" w:hanging="0"/>
        <w:jc w:val="both"/>
        <w:rPr>
          <w:color w:val="000000"/>
        </w:rPr>
      </w:pPr>
      <w:r>
        <w:rPr>
          <w:color w:val="000000"/>
        </w:rPr>
        <w:t xml:space="preserve">Kivy – narzędzie które jest wykorzystywane do projektowania widoków aplikacji za pomocą plików z rozszerzeniem kv. kivy-garden.graph – jest to dodatkowe narzędzie do frameworka Kivy,  wykorzystywany do przedstawiania wykresów w formie graficznej , aby użytkownik miał dużo lepszy wgląd do pozyskiwanych danych.  </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b/>
          <w:b/>
          <w:bCs/>
          <w:color w:val="000000"/>
        </w:rPr>
      </w:pPr>
      <w:r>
        <w:rPr>
          <w:b/>
          <w:bCs/>
          <w:color w:val="000000"/>
          <w:sz w:val="24"/>
          <w:szCs w:val="24"/>
        </w:rPr>
        <w:t>5. Przedstawienie wyglądu aplikacji</w:t>
      </w:r>
    </w:p>
    <w:p>
      <w:pPr>
        <w:pStyle w:val="Normal"/>
        <w:ind w:left="360" w:hanging="0"/>
        <w:jc w:val="both"/>
        <w:rPr>
          <w:color w:val="000000"/>
        </w:rPr>
      </w:pPr>
      <w:r>
        <w:rPr>
          <w:color w:val="000000"/>
        </w:rPr>
        <w:tab/>
        <w:t>Niniejszy rozdział jest poświęcony przedstawieniem efektu pracy nad aplikacją, poniżej zaprezentowano zrzuty ekranu okna aplikacji.</w: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drawing>
          <wp:inline distT="0" distB="0" distL="0" distR="0">
            <wp:extent cx="5257800" cy="4376420"/>
            <wp:effectExtent l="0" t="0" r="0" b="0"/>
            <wp:docPr id="4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az11" descr=""/>
                    <pic:cNvPicPr>
                      <a:picLocks noChangeAspect="1" noChangeArrowheads="1"/>
                    </pic:cNvPicPr>
                  </pic:nvPicPr>
                  <pic:blipFill>
                    <a:blip r:embed="rId23"/>
                    <a:stretch>
                      <a:fillRect/>
                    </a:stretch>
                  </pic:blipFill>
                  <pic:spPr bwMode="auto">
                    <a:xfrm>
                      <a:off x="0" y="0"/>
                      <a:ext cx="5257800" cy="4376420"/>
                    </a:xfrm>
                    <a:prstGeom prst="rect">
                      <a:avLst/>
                    </a:prstGeom>
                  </pic:spPr>
                </pic:pic>
              </a:graphicData>
            </a:graphic>
          </wp:inline>
        </w:drawing>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25" wp14:anchorId="13C6BFCA">
                <wp:simplePos x="0" y="0"/>
                <wp:positionH relativeFrom="column">
                  <wp:posOffset>189865</wp:posOffset>
                </wp:positionH>
                <wp:positionV relativeFrom="paragraph">
                  <wp:posOffset>5080</wp:posOffset>
                </wp:positionV>
                <wp:extent cx="3803015" cy="526415"/>
                <wp:effectExtent l="0" t="0" r="7620" b="7620"/>
                <wp:wrapSquare wrapText="largest"/>
                <wp:docPr id="43" name="Ramka11"/>
                <a:graphic xmlns:a="http://schemas.openxmlformats.org/drawingml/2006/main">
                  <a:graphicData uri="http://schemas.microsoft.com/office/word/2010/wordprocessingShape">
                    <wps:wsp>
                      <wps:cNvSpPr/>
                      <wps:spPr>
                        <a:xfrm>
                          <a:off x="0" y="0"/>
                          <a:ext cx="3802320" cy="5259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wps:txbx>
                      <wps:bodyPr lIns="0" rIns="0" tIns="0" bIns="0" anchor="t">
                        <a:noAutofit/>
                      </wps:bodyPr>
                    </wps:wsp>
                  </a:graphicData>
                </a:graphic>
              </wp:anchor>
            </w:drawing>
          </mc:Choice>
          <mc:Fallback>
            <w:pict>
              <v:rect id="shape_0" ID="Ramka11" path="m0,0l-2147483645,0l-2147483645,-2147483646l0,-2147483646xe" fillcolor="white" stroked="f" o:allowincell="f" style="position:absolute;margin-left:14.95pt;margin-top:0.4pt;width:299.35pt;height:41.35pt;mso-wrap-style:square;v-text-anchor:top" wp14:anchorId="13C6BFCA">
                <v:fill o:detectmouseclick="t" type="solid" color2="black"/>
                <v:stroke color="#3465a4" joinstyle="round" endcap="flat"/>
                <v:textbox>
                  <w:txbxContent>
                    <w:p>
                      <w:pPr>
                        <w:pStyle w:val="Tableoffigures"/>
                        <w:spacing w:before="120" w:after="120"/>
                        <w:rPr>
                          <w:lang w:val="pl-PL"/>
                        </w:rPr>
                      </w:pPr>
                      <w:r>
                        <w:rPr>
                          <w:lang w:val="pl-PL"/>
                        </w:rPr>
                      </w:r>
                    </w:p>
                    <w:p>
                      <w:pPr>
                        <w:pStyle w:val="Tableoffigures"/>
                        <w:spacing w:before="120" w:after="120"/>
                        <w:rPr>
                          <w:sz w:val="22"/>
                          <w:szCs w:val="22"/>
                          <w:lang w:val="pl-PL"/>
                        </w:rPr>
                      </w:pPr>
                      <w:r>
                        <w:rPr>
                          <w:sz w:val="22"/>
                          <w:szCs w:val="22"/>
                          <w:lang w:val="pl-PL"/>
                        </w:rPr>
                        <w:t xml:space="preserve">Rysunek </w:t>
                      </w:r>
                      <w:r>
                        <w:rPr>
                          <w:sz w:val="22"/>
                          <w:szCs w:val="22"/>
                        </w:rPr>
                        <w:fldChar w:fldCharType="begin"/>
                      </w:r>
                      <w:r>
                        <w:rPr>
                          <w:sz w:val="22"/>
                          <w:szCs w:val="22"/>
                        </w:rPr>
                        <w:instrText> SEQ Rysunek \* ARABIC </w:instrText>
                      </w:r>
                      <w:r>
                        <w:rPr>
                          <w:sz w:val="22"/>
                          <w:szCs w:val="22"/>
                        </w:rPr>
                        <w:fldChar w:fldCharType="separate"/>
                      </w:r>
                      <w:r>
                        <w:rPr>
                          <w:sz w:val="22"/>
                          <w:szCs w:val="22"/>
                        </w:rPr>
                        <w:t>11</w:t>
                      </w:r>
                      <w:r>
                        <w:rPr>
                          <w:sz w:val="22"/>
                          <w:szCs w:val="22"/>
                        </w:rPr>
                        <w:fldChar w:fldCharType="end"/>
                      </w:r>
                      <w:r>
                        <w:rPr>
                          <w:sz w:val="22"/>
                          <w:szCs w:val="22"/>
                          <w:lang w:val="pl-PL"/>
                        </w:rPr>
                        <w:t>: Przedstawienie wyglądu aplikacji  w trybie gość</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drawing>
          <wp:inline distT="0" distB="0" distL="0" distR="0">
            <wp:extent cx="5516880" cy="4541520"/>
            <wp:effectExtent l="0" t="0" r="0" b="0"/>
            <wp:docPr id="45"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az12" descr=""/>
                    <pic:cNvPicPr>
                      <a:picLocks noChangeAspect="1" noChangeArrowheads="1"/>
                    </pic:cNvPicPr>
                  </pic:nvPicPr>
                  <pic:blipFill>
                    <a:blip r:embed="rId24"/>
                    <a:stretch>
                      <a:fillRect/>
                    </a:stretch>
                  </pic:blipFill>
                  <pic:spPr bwMode="auto">
                    <a:xfrm>
                      <a:off x="0" y="0"/>
                      <a:ext cx="5516880" cy="4541520"/>
                    </a:xfrm>
                    <a:prstGeom prst="rect">
                      <a:avLst/>
                    </a:prstGeom>
                  </pic:spPr>
                </pic:pic>
              </a:graphicData>
            </a:graphic>
          </wp:inline>
        </w:drawing>
        <mc:AlternateContent>
          <mc:Choice Requires="wps">
            <w:drawing>
              <wp:anchor behindDoc="0" distT="0" distB="0" distL="0" distR="0" simplePos="0" locked="0" layoutInCell="0" allowOverlap="1" relativeHeight="27" wp14:anchorId="1FD67F82">
                <wp:simplePos x="0" y="0"/>
                <wp:positionH relativeFrom="column">
                  <wp:posOffset>372745</wp:posOffset>
                </wp:positionH>
                <wp:positionV relativeFrom="paragraph">
                  <wp:posOffset>160655</wp:posOffset>
                </wp:positionV>
                <wp:extent cx="3101975" cy="274955"/>
                <wp:effectExtent l="0" t="0" r="3810" b="0"/>
                <wp:wrapSquare wrapText="largest"/>
                <wp:docPr id="46" name="Ramka12"/>
                <a:graphic xmlns:a="http://schemas.openxmlformats.org/drawingml/2006/main">
                  <a:graphicData uri="http://schemas.microsoft.com/office/word/2010/wordprocessingShape">
                    <wps:wsp>
                      <wps:cNvSpPr/>
                      <wps:spPr>
                        <a:xfrm>
                          <a:off x="0" y="0"/>
                          <a:ext cx="3101400" cy="2743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wps:txbx>
                      <wps:bodyPr lIns="0" rIns="0" tIns="0" bIns="0" anchor="t">
                        <a:noAutofit/>
                      </wps:bodyPr>
                    </wps:wsp>
                  </a:graphicData>
                </a:graphic>
              </wp:anchor>
            </w:drawing>
          </mc:Choice>
          <mc:Fallback>
            <w:pict>
              <v:rect id="shape_0" ID="Ramka12" path="m0,0l-2147483645,0l-2147483645,-2147483646l0,-2147483646xe" fillcolor="white" stroked="f" o:allowincell="f" style="position:absolute;margin-left:29.35pt;margin-top:12.65pt;width:244.15pt;height:21.55pt;mso-wrap-style:square;v-text-anchor:top" wp14:anchorId="1FD67F82">
                <v:fill o:detectmouseclick="t" type="solid" color2="black"/>
                <v:stroke color="#3465a4" joinstyle="round" endcap="flat"/>
                <v:textbox>
                  <w:txbxContent>
                    <w:p>
                      <w:pPr>
                        <w:pStyle w:val="Tableoffigures"/>
                        <w:spacing w:before="120" w:after="120"/>
                        <w:rPr>
                          <w:lang w:val="pl-PL"/>
                        </w:rPr>
                      </w:pPr>
                      <w:r>
                        <w:rPr>
                          <w:lang w:val="pl-PL"/>
                        </w:rPr>
                        <w:t xml:space="preserve">Rysunek </w:t>
                      </w:r>
                      <w:r>
                        <w:rPr/>
                        <w:fldChar w:fldCharType="begin"/>
                      </w:r>
                      <w:r>
                        <w:rPr/>
                        <w:instrText> SEQ Rysunek \* ARABIC </w:instrText>
                      </w:r>
                      <w:r>
                        <w:rPr/>
                        <w:fldChar w:fldCharType="separate"/>
                      </w:r>
                      <w:r>
                        <w:rPr/>
                        <w:t>12</w:t>
                      </w:r>
                      <w:r>
                        <w:rPr/>
                        <w:fldChar w:fldCharType="end"/>
                      </w:r>
                      <w:r>
                        <w:rPr>
                          <w:lang w:val="pl-PL"/>
                        </w:rPr>
                        <w:t>: Przedstawienie modułu pomocy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29" wp14:anchorId="59B3AE3C">
                <wp:simplePos x="0" y="0"/>
                <wp:positionH relativeFrom="column">
                  <wp:posOffset>76200</wp:posOffset>
                </wp:positionH>
                <wp:positionV relativeFrom="paragraph">
                  <wp:posOffset>-89535</wp:posOffset>
                </wp:positionV>
                <wp:extent cx="5532755" cy="4949190"/>
                <wp:effectExtent l="0" t="0" r="0" b="0"/>
                <wp:wrapSquare wrapText="largest"/>
                <wp:docPr id="48" name="Ramka13"/>
                <a:graphic xmlns:a="http://schemas.openxmlformats.org/drawingml/2006/main">
                  <a:graphicData uri="http://schemas.microsoft.com/office/word/2010/wordprocessingShape">
                    <wps:wsp>
                      <wps:cNvSpPr/>
                      <wps:spPr>
                        <a:xfrm>
                          <a:off x="0" y="0"/>
                          <a:ext cx="5532120" cy="49485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95495"/>
                                  <wp:effectExtent l="0" t="0" r="0" b="0"/>
                                  <wp:docPr id="50"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Obraz13" descr=""/>
                                          <pic:cNvPicPr>
                                            <a:picLocks noChangeAspect="1" noChangeArrowheads="1"/>
                                          </pic:cNvPicPr>
                                        </pic:nvPicPr>
                                        <pic:blipFill>
                                          <a:blip r:embed="rId25"/>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wps:txbx>
                      <wps:bodyPr lIns="0" rIns="0" tIns="0" bIns="0" anchor="t">
                        <a:noAutofit/>
                      </wps:bodyPr>
                    </wps:wsp>
                  </a:graphicData>
                </a:graphic>
              </wp:anchor>
            </w:drawing>
          </mc:Choice>
          <mc:Fallback>
            <w:pict>
              <v:rect id="shape_0" ID="Ramka13" path="m0,0l-2147483645,0l-2147483645,-2147483646l0,-2147483646xe" fillcolor="white" stroked="f" o:allowincell="f" style="position:absolute;margin-left:6pt;margin-top:-7.05pt;width:435.55pt;height:389.6pt;mso-wrap-style:square;v-text-anchor:top" wp14:anchorId="59B3AE3C">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95495"/>
                            <wp:effectExtent l="0" t="0" r="0" b="0"/>
                            <wp:docPr id="51"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braz13" descr=""/>
                                    <pic:cNvPicPr>
                                      <a:picLocks noChangeAspect="1" noChangeArrowheads="1"/>
                                    </pic:cNvPicPr>
                                  </pic:nvPicPr>
                                  <pic:blipFill>
                                    <a:blip r:embed="rId26"/>
                                    <a:stretch>
                                      <a:fillRect/>
                                    </a:stretch>
                                  </pic:blipFill>
                                  <pic:spPr bwMode="auto">
                                    <a:xfrm>
                                      <a:off x="0" y="0"/>
                                      <a:ext cx="5532120" cy="459549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13</w:t>
                      </w:r>
                      <w:r>
                        <w:rPr/>
                        <w:fldChar w:fldCharType="end"/>
                      </w:r>
                      <w:r>
                        <w:rPr>
                          <w:lang w:val="pl-PL"/>
                        </w:rPr>
                        <w:t>: Przedstawienie widoku logowania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31" wp14:anchorId="16855A88">
                <wp:simplePos x="0" y="0"/>
                <wp:positionH relativeFrom="column">
                  <wp:align>center</wp:align>
                </wp:positionH>
                <wp:positionV relativeFrom="paragraph">
                  <wp:posOffset>635</wp:posOffset>
                </wp:positionV>
                <wp:extent cx="5532755" cy="4933950"/>
                <wp:effectExtent l="0" t="0" r="0" b="0"/>
                <wp:wrapSquare wrapText="largest"/>
                <wp:docPr id="52" name="Ramka14"/>
                <a:graphic xmlns:a="http://schemas.openxmlformats.org/drawingml/2006/main">
                  <a:graphicData uri="http://schemas.microsoft.com/office/word/2010/wordprocessingShape">
                    <wps:wsp>
                      <wps:cNvSpPr/>
                      <wps:spPr>
                        <a:xfrm>
                          <a:off x="0" y="0"/>
                          <a:ext cx="5532120" cy="49334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532120" cy="4580255"/>
                                  <wp:effectExtent l="0" t="0" r="0" b="0"/>
                                  <wp:docPr id="54"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Obraz14" descr=""/>
                                          <pic:cNvPicPr>
                                            <a:picLocks noChangeAspect="1" noChangeArrowheads="1"/>
                                          </pic:cNvPicPr>
                                        </pic:nvPicPr>
                                        <pic:blipFill>
                                          <a:blip r:embed="rId27"/>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wps:txbx>
                      <wps:bodyPr lIns="0" rIns="0" tIns="0" bIns="0" anchor="t">
                        <a:noAutofit/>
                      </wps:bodyPr>
                    </wps:wsp>
                  </a:graphicData>
                </a:graphic>
              </wp:anchor>
            </w:drawing>
          </mc:Choice>
          <mc:Fallback>
            <w:pict>
              <v:rect id="shape_0" ID="Ramka14" path="m0,0l-2147483645,0l-2147483645,-2147483646l0,-2147483646xe" fillcolor="white" stroked="f" o:allowincell="f" style="position:absolute;margin-left:9pt;margin-top:0.05pt;width:435.55pt;height:388.4pt;mso-wrap-style:square;v-text-anchor:top;mso-position-horizontal:center" wp14:anchorId="16855A88">
                <v:fill o:detectmouseclick="t" type="solid" color2="black"/>
                <v:stroke color="#3465a4" joinstyle="round" endcap="flat"/>
                <v:textbox>
                  <w:txbxContent>
                    <w:p>
                      <w:pPr>
                        <w:pStyle w:val="Tableoffigures"/>
                        <w:spacing w:before="120" w:after="120"/>
                        <w:rPr>
                          <w:lang w:val="pl-PL"/>
                        </w:rPr>
                      </w:pPr>
                      <w:r>
                        <w:rPr/>
                        <w:drawing>
                          <wp:inline distT="0" distB="0" distL="0" distR="0">
                            <wp:extent cx="5532120" cy="4580255"/>
                            <wp:effectExtent l="0" t="0" r="0" b="0"/>
                            <wp:docPr id="55"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raz14" descr=""/>
                                    <pic:cNvPicPr>
                                      <a:picLocks noChangeAspect="1" noChangeArrowheads="1"/>
                                    </pic:cNvPicPr>
                                  </pic:nvPicPr>
                                  <pic:blipFill>
                                    <a:blip r:embed="rId28"/>
                                    <a:stretch>
                                      <a:fillRect/>
                                    </a:stretch>
                                  </pic:blipFill>
                                  <pic:spPr bwMode="auto">
                                    <a:xfrm>
                                      <a:off x="0" y="0"/>
                                      <a:ext cx="5532120" cy="45802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14</w:t>
                      </w:r>
                      <w:r>
                        <w:rPr/>
                        <w:fldChar w:fldCharType="end"/>
                      </w:r>
                      <w:r>
                        <w:rPr>
                          <w:lang w:val="pl-PL"/>
                        </w:rPr>
                        <w:t>: Przedstawienie okna rejestracji nowych użytkowników w aplikacji</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mc:AlternateContent>
          <mc:Choice Requires="wps">
            <w:drawing>
              <wp:anchor behindDoc="0" distT="0" distB="0" distL="0" distR="0" simplePos="0" locked="0" layoutInCell="0" allowOverlap="1" relativeHeight="33" wp14:anchorId="29BAA1F8">
                <wp:simplePos x="0" y="0"/>
                <wp:positionH relativeFrom="column">
                  <wp:align>center</wp:align>
                </wp:positionH>
                <wp:positionV relativeFrom="paragraph">
                  <wp:posOffset>635</wp:posOffset>
                </wp:positionV>
                <wp:extent cx="5532755" cy="5135880"/>
                <wp:effectExtent l="0" t="0" r="0" b="0"/>
                <wp:wrapSquare wrapText="largest"/>
                <wp:docPr id="56" name="Ramka15"/>
                <a:graphic xmlns:a="http://schemas.openxmlformats.org/drawingml/2006/main">
                  <a:graphicData uri="http://schemas.microsoft.com/office/word/2010/wordprocessingShape">
                    <wps:wsp>
                      <wps:cNvSpPr/>
                      <wps:spPr>
                        <a:xfrm>
                          <a:off x="0" y="0"/>
                          <a:ext cx="5532120" cy="51354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216400" cy="3491865"/>
                                  <wp:effectExtent l="0" t="0" r="0" b="0"/>
                                  <wp:docPr id="58"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braz15" descr=""/>
                                          <pic:cNvPicPr>
                                            <a:picLocks noChangeAspect="1" noChangeArrowheads="1"/>
                                          </pic:cNvPicPr>
                                        </pic:nvPicPr>
                                        <pic:blipFill>
                                          <a:blip r:embed="rId29"/>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wps:txbx>
                      <wps:bodyPr lIns="0" rIns="0" tIns="0" bIns="0" anchor="t">
                        <a:noAutofit/>
                      </wps:bodyPr>
                    </wps:wsp>
                  </a:graphicData>
                </a:graphic>
              </wp:anchor>
            </w:drawing>
          </mc:Choice>
          <mc:Fallback>
            <w:pict>
              <v:rect id="shape_0" ID="Ramka15" path="m0,0l-2147483645,0l-2147483645,-2147483646l0,-2147483646xe" fillcolor="white" stroked="f" o:allowincell="f" style="position:absolute;margin-left:9pt;margin-top:0.05pt;width:435.55pt;height:404.3pt;mso-wrap-style:square;v-text-anchor:top;mso-position-horizontal:center" wp14:anchorId="29BAA1F8">
                <v:fill o:detectmouseclick="t" type="solid" color2="black"/>
                <v:stroke color="#3465a4" joinstyle="round" endcap="flat"/>
                <v:textbox>
                  <w:txbxContent>
                    <w:p>
                      <w:pPr>
                        <w:pStyle w:val="Tableoffigures"/>
                        <w:spacing w:before="120" w:after="120"/>
                        <w:rPr>
                          <w:lang w:val="pl-PL"/>
                        </w:rPr>
                      </w:pPr>
                      <w:r>
                        <w:rPr/>
                        <w:drawing>
                          <wp:inline distT="0" distB="0" distL="0" distR="0">
                            <wp:extent cx="4216400" cy="3491865"/>
                            <wp:effectExtent l="0" t="0" r="0" b="0"/>
                            <wp:docPr id="59"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Obraz15" descr=""/>
                                    <pic:cNvPicPr>
                                      <a:picLocks noChangeAspect="1" noChangeArrowheads="1"/>
                                    </pic:cNvPicPr>
                                  </pic:nvPicPr>
                                  <pic:blipFill>
                                    <a:blip r:embed="rId30"/>
                                    <a:stretch>
                                      <a:fillRect/>
                                    </a:stretch>
                                  </pic:blipFill>
                                  <pic:spPr bwMode="auto">
                                    <a:xfrm>
                                      <a:off x="0" y="0"/>
                                      <a:ext cx="4216400" cy="34918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15</w:t>
                      </w:r>
                      <w:r>
                        <w:rPr/>
                        <w:fldChar w:fldCharType="end"/>
                      </w:r>
                      <w:r>
                        <w:rPr>
                          <w:lang w:val="pl-PL"/>
                        </w:rPr>
                        <w:t>: Przedstawienie okna powiadamiającego użytkownika o błędnym uzupełnieniu pul w formularzu</w:t>
                      </w:r>
                    </w:p>
                  </w:txbxContent>
                </v:textbox>
                <w10:wrap type="square" side="largest"/>
              </v:rect>
            </w:pict>
          </mc:Fallback>
        </mc:AlternateContent>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ind w:left="360" w:hanging="0"/>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35" wp14:anchorId="1395099D">
                <wp:simplePos x="0" y="0"/>
                <wp:positionH relativeFrom="column">
                  <wp:align>center</wp:align>
                </wp:positionH>
                <wp:positionV relativeFrom="paragraph">
                  <wp:posOffset>635</wp:posOffset>
                </wp:positionV>
                <wp:extent cx="5761355" cy="5114925"/>
                <wp:effectExtent l="0" t="0" r="0" b="0"/>
                <wp:wrapSquare wrapText="largest"/>
                <wp:docPr id="60" name="Ramka16"/>
                <a:graphic xmlns:a="http://schemas.openxmlformats.org/drawingml/2006/main">
                  <a:graphicData uri="http://schemas.microsoft.com/office/word/2010/wordprocessingShape">
                    <wps:wsp>
                      <wps:cNvSpPr/>
                      <wps:spPr>
                        <a:xfrm>
                          <a:off x="0" y="0"/>
                          <a:ext cx="5760720" cy="51141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4543425" cy="3755390"/>
                                  <wp:effectExtent l="0" t="0" r="0" b="0"/>
                                  <wp:docPr id="62"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braz16" descr=""/>
                                          <pic:cNvPicPr>
                                            <a:picLocks noChangeAspect="1" noChangeArrowheads="1"/>
                                          </pic:cNvPicPr>
                                        </pic:nvPicPr>
                                        <pic:blipFill>
                                          <a:blip r:embed="rId31"/>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wps:txbx>
                      <wps:bodyPr lIns="0" rIns="0" tIns="0" bIns="0" anchor="t">
                        <a:noAutofit/>
                      </wps:bodyPr>
                    </wps:wsp>
                  </a:graphicData>
                </a:graphic>
              </wp:anchor>
            </w:drawing>
          </mc:Choice>
          <mc:Fallback>
            <w:pict>
              <v:rect id="shape_0" ID="Ramka16" path="m0,0l-2147483645,0l-2147483645,-2147483646l0,-2147483646xe" fillcolor="white" stroked="f" o:allowincell="f" style="position:absolute;margin-left:0pt;margin-top:0.05pt;width:453.55pt;height:402.65pt;mso-wrap-style:square;v-text-anchor:top;mso-position-horizontal:center" wp14:anchorId="1395099D">
                <v:fill o:detectmouseclick="t" type="solid" color2="black"/>
                <v:stroke color="#3465a4" joinstyle="round" endcap="flat"/>
                <v:textbox>
                  <w:txbxContent>
                    <w:p>
                      <w:pPr>
                        <w:pStyle w:val="Tableoffigures"/>
                        <w:spacing w:before="120" w:after="120"/>
                        <w:rPr>
                          <w:lang w:val="pl-PL"/>
                        </w:rPr>
                      </w:pPr>
                      <w:r>
                        <w:rPr/>
                        <w:drawing>
                          <wp:inline distT="0" distB="0" distL="0" distR="0">
                            <wp:extent cx="4543425" cy="3755390"/>
                            <wp:effectExtent l="0" t="0" r="0" b="0"/>
                            <wp:docPr id="63"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raz16" descr=""/>
                                    <pic:cNvPicPr>
                                      <a:picLocks noChangeAspect="1" noChangeArrowheads="1"/>
                                    </pic:cNvPicPr>
                                  </pic:nvPicPr>
                                  <pic:blipFill>
                                    <a:blip r:embed="rId32"/>
                                    <a:stretch>
                                      <a:fillRect/>
                                    </a:stretch>
                                  </pic:blipFill>
                                  <pic:spPr bwMode="auto">
                                    <a:xfrm>
                                      <a:off x="0" y="0"/>
                                      <a:ext cx="4543425" cy="375539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16</w:t>
                      </w:r>
                      <w:r>
                        <w:rPr/>
                        <w:fldChar w:fldCharType="end"/>
                      </w:r>
                      <w:r>
                        <w:rPr>
                          <w:lang w:val="pl-PL"/>
                        </w:rPr>
                        <w:t>: Przedstawienie okna rozpoczynającego tryb pomiarowy Auto w aplikacji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760720" cy="4778375"/>
            <wp:effectExtent l="0" t="0" r="0" b="0"/>
            <wp:wrapSquare wrapText="largest"/>
            <wp:docPr id="64" name="Obraz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raz17" descr=""/>
                    <pic:cNvPicPr>
                      <a:picLocks noChangeAspect="1" noChangeArrowheads="1"/>
                    </pic:cNvPicPr>
                  </pic:nvPicPr>
                  <pic:blipFill>
                    <a:blip r:embed="rId33"/>
                    <a:stretch>
                      <a:fillRect/>
                    </a:stretch>
                  </pic:blipFill>
                  <pic:spPr bwMode="auto">
                    <a:xfrm>
                      <a:off x="0" y="0"/>
                      <a:ext cx="5760720" cy="4778375"/>
                    </a:xfrm>
                    <a:prstGeom prst="rect">
                      <a:avLst/>
                    </a:prstGeom>
                  </pic:spPr>
                </pic:pic>
              </a:graphicData>
            </a:graphic>
          </wp:anchor>
        </w:drawing>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760720" cy="4794885"/>
            <wp:effectExtent l="0" t="0" r="0" b="0"/>
            <wp:wrapSquare wrapText="largest"/>
            <wp:docPr id="65"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raz18" descr=""/>
                    <pic:cNvPicPr>
                      <a:picLocks noChangeAspect="1" noChangeArrowheads="1"/>
                    </pic:cNvPicPr>
                  </pic:nvPicPr>
                  <pic:blipFill>
                    <a:blip r:embed="rId34"/>
                    <a:stretch>
                      <a:fillRect/>
                    </a:stretch>
                  </pic:blipFill>
                  <pic:spPr bwMode="auto">
                    <a:xfrm>
                      <a:off x="0" y="0"/>
                      <a:ext cx="5760720" cy="4794885"/>
                    </a:xfrm>
                    <a:prstGeom prst="rect">
                      <a:avLst/>
                    </a:prstGeom>
                  </pic:spPr>
                </pic:pic>
              </a:graphicData>
            </a:graphic>
          </wp:anchor>
        </w:drawing>
        <mc:AlternateContent>
          <mc:Choice Requires="wps">
            <w:drawing>
              <wp:anchor behindDoc="0" distT="0" distB="0" distL="0" distR="0" simplePos="0" locked="0" layoutInCell="0" allowOverlap="1" relativeHeight="39" wp14:anchorId="0849E7FD">
                <wp:simplePos x="0" y="0"/>
                <wp:positionH relativeFrom="column">
                  <wp:align>center</wp:align>
                </wp:positionH>
                <wp:positionV relativeFrom="paragraph">
                  <wp:posOffset>635</wp:posOffset>
                </wp:positionV>
                <wp:extent cx="5761355" cy="5349240"/>
                <wp:effectExtent l="0" t="0" r="0" b="0"/>
                <wp:wrapSquare wrapText="largest"/>
                <wp:docPr id="66" name="Ramka17"/>
                <a:graphic xmlns:a="http://schemas.openxmlformats.org/drawingml/2006/main">
                  <a:graphicData uri="http://schemas.microsoft.com/office/word/2010/wordprocessingShape">
                    <wps:wsp>
                      <wps:cNvSpPr/>
                      <wps:spPr>
                        <a:xfrm>
                          <a:off x="0" y="0"/>
                          <a:ext cx="5760720" cy="5348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4885"/>
                                  <wp:effectExtent l="0" t="0" r="0" b="0"/>
                                  <wp:docPr id="68"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raz19" descr=""/>
                                          <pic:cNvPicPr>
                                            <a:picLocks noChangeAspect="1" noChangeArrowheads="1"/>
                                          </pic:cNvPicPr>
                                        </pic:nvPicPr>
                                        <pic:blipFill>
                                          <a:blip r:embed="rId35"/>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wps:txbx>
                      <wps:bodyPr lIns="0" rIns="0" tIns="0" bIns="0" anchor="t">
                        <a:noAutofit/>
                      </wps:bodyPr>
                    </wps:wsp>
                  </a:graphicData>
                </a:graphic>
              </wp:anchor>
            </w:drawing>
          </mc:Choice>
          <mc:Fallback>
            <w:pict>
              <v:rect id="shape_0" ID="Ramka17" path="m0,0l-2147483645,0l-2147483645,-2147483646l0,-2147483646xe" fillcolor="white" stroked="f" o:allowincell="f" style="position:absolute;margin-left:0pt;margin-top:0.05pt;width:453.55pt;height:421.1pt;mso-wrap-style:square;v-text-anchor:top;mso-position-horizontal:center" wp14:anchorId="0849E7FD">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4885"/>
                            <wp:effectExtent l="0" t="0" r="0" b="0"/>
                            <wp:docPr id="69" name="Obraz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Obraz19" descr=""/>
                                    <pic:cNvPicPr>
                                      <a:picLocks noChangeAspect="1" noChangeArrowheads="1"/>
                                    </pic:cNvPicPr>
                                  </pic:nvPicPr>
                                  <pic:blipFill>
                                    <a:blip r:embed="rId36"/>
                                    <a:stretch>
                                      <a:fillRect/>
                                    </a:stretch>
                                  </pic:blipFill>
                                  <pic:spPr bwMode="auto">
                                    <a:xfrm>
                                      <a:off x="0" y="0"/>
                                      <a:ext cx="5760720" cy="479488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17</w:t>
                      </w:r>
                      <w:r>
                        <w:rPr/>
                        <w:fldChar w:fldCharType="end"/>
                      </w:r>
                      <w:r>
                        <w:rPr>
                          <w:lang w:val="pl-PL"/>
                        </w:rPr>
                        <w:t xml:space="preserve">: Przedstawienie wyboru liczby taśm, tryb Auto ma dostęp wyłącznie do maksymalnie dwóch taśm </w:t>
                      </w:r>
                    </w:p>
                  </w:txbxContent>
                </v:textbox>
                <w10:wrap type="square" side="largest"/>
              </v:rect>
            </w:pict>
          </mc:Fallback>
        </mc:AlternateContent>
      </w:r>
      <w:r>
        <w:rPr>
          <w:color w:val="000000"/>
        </w:rPr>
        <w:b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1" wp14:anchorId="68CE819C">
                <wp:simplePos x="0" y="0"/>
                <wp:positionH relativeFrom="column">
                  <wp:posOffset>0</wp:posOffset>
                </wp:positionH>
                <wp:positionV relativeFrom="paragraph">
                  <wp:posOffset>-66675</wp:posOffset>
                </wp:positionV>
                <wp:extent cx="5761355" cy="5092700"/>
                <wp:effectExtent l="0" t="0" r="0" b="0"/>
                <wp:wrapSquare wrapText="largest"/>
                <wp:docPr id="70" name="Ramka18"/>
                <a:graphic xmlns:a="http://schemas.openxmlformats.org/drawingml/2006/main">
                  <a:graphicData uri="http://schemas.microsoft.com/office/word/2010/wordprocessingShape">
                    <wps:wsp>
                      <wps:cNvSpPr/>
                      <wps:spPr>
                        <a:xfrm>
                          <a:off x="0" y="0"/>
                          <a:ext cx="5760720" cy="50922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39005"/>
                                  <wp:effectExtent l="0" t="0" r="0" b="0"/>
                                  <wp:docPr id="72"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Obraz20" descr=""/>
                                          <pic:cNvPicPr>
                                            <a:picLocks noChangeAspect="1" noChangeArrowheads="1"/>
                                          </pic:cNvPicPr>
                                        </pic:nvPicPr>
                                        <pic:blipFill>
                                          <a:blip r:embed="rId37"/>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wps:txbx>
                      <wps:bodyPr lIns="0" rIns="0" tIns="0" bIns="0" anchor="t">
                        <a:noAutofit/>
                      </wps:bodyPr>
                    </wps:wsp>
                  </a:graphicData>
                </a:graphic>
              </wp:anchor>
            </w:drawing>
          </mc:Choice>
          <mc:Fallback>
            <w:pict>
              <v:rect id="shape_0" ID="Ramka18" path="m0,0l-2147483645,0l-2147483645,-2147483646l0,-2147483646xe" fillcolor="white" stroked="f" o:allowincell="f" style="position:absolute;margin-left:0pt;margin-top:-5.25pt;width:453.55pt;height:400.9pt;mso-wrap-style:square;v-text-anchor:top" wp14:anchorId="68CE819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39005"/>
                            <wp:effectExtent l="0" t="0" r="0" b="0"/>
                            <wp:docPr id="73" name="Obraz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Obraz20" descr=""/>
                                    <pic:cNvPicPr>
                                      <a:picLocks noChangeAspect="1" noChangeArrowheads="1"/>
                                    </pic:cNvPicPr>
                                  </pic:nvPicPr>
                                  <pic:blipFill>
                                    <a:blip r:embed="rId38"/>
                                    <a:stretch>
                                      <a:fillRect/>
                                    </a:stretch>
                                  </pic:blipFill>
                                  <pic:spPr bwMode="auto">
                                    <a:xfrm>
                                      <a:off x="0" y="0"/>
                                      <a:ext cx="5760720" cy="473900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18</w:t>
                      </w:r>
                      <w:r>
                        <w:rPr/>
                        <w:fldChar w:fldCharType="end"/>
                      </w:r>
                      <w:r>
                        <w:rPr>
                          <w:lang w:val="pl-PL"/>
                        </w:rPr>
                        <w:t>: Przedstawienie połączenia się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3" wp14:anchorId="5B8FB159">
                <wp:simplePos x="0" y="0"/>
                <wp:positionH relativeFrom="column">
                  <wp:posOffset>38100</wp:posOffset>
                </wp:positionH>
                <wp:positionV relativeFrom="paragraph">
                  <wp:posOffset>133350</wp:posOffset>
                </wp:positionV>
                <wp:extent cx="5761355" cy="5330190"/>
                <wp:effectExtent l="0" t="0" r="0" b="0"/>
                <wp:wrapSquare wrapText="largest"/>
                <wp:docPr id="74" name="Ramka19"/>
                <a:graphic xmlns:a="http://schemas.openxmlformats.org/drawingml/2006/main">
                  <a:graphicData uri="http://schemas.microsoft.com/office/word/2010/wordprocessingShape">
                    <wps:wsp>
                      <wps:cNvSpPr/>
                      <wps:spPr>
                        <a:xfrm>
                          <a:off x="0" y="0"/>
                          <a:ext cx="5760720" cy="53294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5835"/>
                                  <wp:effectExtent l="0" t="0" r="0" b="0"/>
                                  <wp:docPr id="76"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Obraz21" descr=""/>
                                          <pic:cNvPicPr>
                                            <a:picLocks noChangeAspect="1" noChangeArrowheads="1"/>
                                          </pic:cNvPicPr>
                                        </pic:nvPicPr>
                                        <pic:blipFill>
                                          <a:blip r:embed="rId39"/>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wps:txbx>
                      <wps:bodyPr lIns="0" rIns="0" tIns="0" bIns="0" anchor="t">
                        <a:noAutofit/>
                      </wps:bodyPr>
                    </wps:wsp>
                  </a:graphicData>
                </a:graphic>
              </wp:anchor>
            </w:drawing>
          </mc:Choice>
          <mc:Fallback>
            <w:pict>
              <v:rect id="shape_0" ID="Ramka19" path="m0,0l-2147483645,0l-2147483645,-2147483646l0,-2147483646xe" fillcolor="white" stroked="f" o:allowincell="f" style="position:absolute;margin-left:3pt;margin-top:10.5pt;width:453.55pt;height:419.6pt;mso-wrap-style:square;v-text-anchor:top" wp14:anchorId="5B8FB15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5835"/>
                            <wp:effectExtent l="0" t="0" r="0" b="0"/>
                            <wp:docPr id="77" name="Obraz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Obraz21" descr=""/>
                                    <pic:cNvPicPr>
                                      <a:picLocks noChangeAspect="1" noChangeArrowheads="1"/>
                                    </pic:cNvPicPr>
                                  </pic:nvPicPr>
                                  <pic:blipFill>
                                    <a:blip r:embed="rId40"/>
                                    <a:stretch>
                                      <a:fillRect/>
                                    </a:stretch>
                                  </pic:blipFill>
                                  <pic:spPr bwMode="auto">
                                    <a:xfrm>
                                      <a:off x="0" y="0"/>
                                      <a:ext cx="5760720" cy="47758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19</w:t>
                      </w:r>
                      <w:r>
                        <w:rPr/>
                        <w:fldChar w:fldCharType="end"/>
                      </w:r>
                      <w:r>
                        <w:rPr>
                          <w:lang w:val="pl-PL"/>
                        </w:rPr>
                        <w:t>: Przedstawienie okna widoku aplikacji, który odpowiada za rozpoczęcie pomiaru referencyjnego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5" wp14:anchorId="617798A9">
                <wp:simplePos x="0" y="0"/>
                <wp:positionH relativeFrom="column">
                  <wp:align>center</wp:align>
                </wp:positionH>
                <wp:positionV relativeFrom="paragraph">
                  <wp:posOffset>635</wp:posOffset>
                </wp:positionV>
                <wp:extent cx="5761355" cy="5326380"/>
                <wp:effectExtent l="0" t="0" r="0" b="0"/>
                <wp:wrapSquare wrapText="largest"/>
                <wp:docPr id="78" name="Ramka20"/>
                <a:graphic xmlns:a="http://schemas.openxmlformats.org/drawingml/2006/main">
                  <a:graphicData uri="http://schemas.microsoft.com/office/word/2010/wordprocessingShape">
                    <wps:wsp>
                      <wps:cNvSpPr/>
                      <wps:spPr>
                        <a:xfrm>
                          <a:off x="0" y="0"/>
                          <a:ext cx="5760720" cy="53258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72025"/>
                                  <wp:effectExtent l="0" t="0" r="0" b="0"/>
                                  <wp:docPr id="80"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Obraz22" descr=""/>
                                          <pic:cNvPicPr>
                                            <a:picLocks noChangeAspect="1" noChangeArrowheads="1"/>
                                          </pic:cNvPicPr>
                                        </pic:nvPicPr>
                                        <pic:blipFill>
                                          <a:blip r:embed="rId41"/>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wps:txbx>
                      <wps:bodyPr lIns="0" rIns="0" tIns="0" bIns="0" anchor="t">
                        <a:noAutofit/>
                      </wps:bodyPr>
                    </wps:wsp>
                  </a:graphicData>
                </a:graphic>
              </wp:anchor>
            </w:drawing>
          </mc:Choice>
          <mc:Fallback>
            <w:pict>
              <v:rect id="shape_0" ID="Ramka20" path="m0,0l-2147483645,0l-2147483645,-2147483646l0,-2147483646xe" fillcolor="white" stroked="f" o:allowincell="f" style="position:absolute;margin-left:0pt;margin-top:0.05pt;width:453.55pt;height:419.3pt;mso-wrap-style:square;v-text-anchor:top;mso-position-horizontal:center" wp14:anchorId="617798A9">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72025"/>
                            <wp:effectExtent l="0" t="0" r="0" b="0"/>
                            <wp:docPr id="81" name="Obraz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Obraz22" descr=""/>
                                    <pic:cNvPicPr>
                                      <a:picLocks noChangeAspect="1" noChangeArrowheads="1"/>
                                    </pic:cNvPicPr>
                                  </pic:nvPicPr>
                                  <pic:blipFill>
                                    <a:blip r:embed="rId42"/>
                                    <a:stretch>
                                      <a:fillRect/>
                                    </a:stretch>
                                  </pic:blipFill>
                                  <pic:spPr bwMode="auto">
                                    <a:xfrm>
                                      <a:off x="0" y="0"/>
                                      <a:ext cx="5760720" cy="477202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20</w:t>
                      </w:r>
                      <w:r>
                        <w:rPr/>
                        <w:fldChar w:fldCharType="end"/>
                      </w:r>
                      <w:r>
                        <w:rPr>
                          <w:lang w:val="pl-PL"/>
                        </w:rPr>
                        <w:t xml:space="preserve">: Przedstawienie okna aplikacji odpowiedzialnego za wizualizację ćwiczenia referencyjnego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7" wp14:anchorId="5F080637">
                <wp:simplePos x="0" y="0"/>
                <wp:positionH relativeFrom="column">
                  <wp:posOffset>-9525</wp:posOffset>
                </wp:positionH>
                <wp:positionV relativeFrom="paragraph">
                  <wp:posOffset>-95250</wp:posOffset>
                </wp:positionV>
                <wp:extent cx="5761355" cy="5341620"/>
                <wp:effectExtent l="0" t="0" r="0" b="0"/>
                <wp:wrapSquare wrapText="largest"/>
                <wp:docPr id="82" name="Ramka21"/>
                <a:graphic xmlns:a="http://schemas.openxmlformats.org/drawingml/2006/main">
                  <a:graphicData uri="http://schemas.microsoft.com/office/word/2010/wordprocessingShape">
                    <wps:wsp>
                      <wps:cNvSpPr/>
                      <wps:spPr>
                        <a:xfrm>
                          <a:off x="0" y="0"/>
                          <a:ext cx="5760720" cy="53409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7265"/>
                                  <wp:effectExtent l="0" t="0" r="0" b="0"/>
                                  <wp:docPr id="84"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Obraz23" descr=""/>
                                          <pic:cNvPicPr>
                                            <a:picLocks noChangeAspect="1" noChangeArrowheads="1"/>
                                          </pic:cNvPicPr>
                                        </pic:nvPicPr>
                                        <pic:blipFill>
                                          <a:blip r:embed="rId43"/>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wps:txbx>
                      <wps:bodyPr lIns="0" rIns="0" tIns="0" bIns="0" anchor="t">
                        <a:noAutofit/>
                      </wps:bodyPr>
                    </wps:wsp>
                  </a:graphicData>
                </a:graphic>
              </wp:anchor>
            </w:drawing>
          </mc:Choice>
          <mc:Fallback>
            <w:pict>
              <v:rect id="shape_0" ID="Ramka21" path="m0,0l-2147483645,0l-2147483645,-2147483646l0,-2147483646xe" fillcolor="white" stroked="f" o:allowincell="f" style="position:absolute;margin-left:-0.75pt;margin-top:-7.5pt;width:453.55pt;height:420.5pt;mso-wrap-style:square;v-text-anchor:top" wp14:anchorId="5F080637">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7265"/>
                            <wp:effectExtent l="0" t="0" r="0" b="0"/>
                            <wp:docPr id="85" name="Obraz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Obraz23" descr=""/>
                                    <pic:cNvPicPr>
                                      <a:picLocks noChangeAspect="1" noChangeArrowheads="1"/>
                                    </pic:cNvPicPr>
                                  </pic:nvPicPr>
                                  <pic:blipFill>
                                    <a:blip r:embed="rId44"/>
                                    <a:stretch>
                                      <a:fillRect/>
                                    </a:stretch>
                                  </pic:blipFill>
                                  <pic:spPr bwMode="auto">
                                    <a:xfrm>
                                      <a:off x="0" y="0"/>
                                      <a:ext cx="5760720" cy="478726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21</w:t>
                      </w:r>
                      <w:r>
                        <w:rPr/>
                        <w:fldChar w:fldCharType="end"/>
                      </w:r>
                      <w:r>
                        <w:rPr>
                          <w:lang w:val="pl-PL"/>
                        </w:rPr>
                        <w:t>: Przedstawienie okna aplikacji, który pokazuje przez jaki czas użytkownik musi wykonywać ćwiczenie pokazane w poprzednim oknie</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49" wp14:anchorId="1805AEF0">
                <wp:simplePos x="0" y="0"/>
                <wp:positionH relativeFrom="column">
                  <wp:align>center</wp:align>
                </wp:positionH>
                <wp:positionV relativeFrom="paragraph">
                  <wp:posOffset>635</wp:posOffset>
                </wp:positionV>
                <wp:extent cx="5761355" cy="5342890"/>
                <wp:effectExtent l="0" t="0" r="0" b="0"/>
                <wp:wrapSquare wrapText="largest"/>
                <wp:docPr id="86" name="Ramka22"/>
                <a:graphic xmlns:a="http://schemas.openxmlformats.org/drawingml/2006/main">
                  <a:graphicData uri="http://schemas.microsoft.com/office/word/2010/wordprocessingShape">
                    <wps:wsp>
                      <wps:cNvSpPr/>
                      <wps:spPr>
                        <a:xfrm>
                          <a:off x="0" y="0"/>
                          <a:ext cx="5760720" cy="53424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8535"/>
                                  <wp:effectExtent l="0" t="0" r="0" b="0"/>
                                  <wp:docPr id="88"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Obraz24" descr=""/>
                                          <pic:cNvPicPr>
                                            <a:picLocks noChangeAspect="1" noChangeArrowheads="1"/>
                                          </pic:cNvPicPr>
                                        </pic:nvPicPr>
                                        <pic:blipFill>
                                          <a:blip r:embed="rId45"/>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wps:txbx>
                      <wps:bodyPr lIns="0" rIns="0" tIns="0" bIns="0" anchor="t">
                        <a:noAutofit/>
                      </wps:bodyPr>
                    </wps:wsp>
                  </a:graphicData>
                </a:graphic>
              </wp:anchor>
            </w:drawing>
          </mc:Choice>
          <mc:Fallback>
            <w:pict>
              <v:rect id="shape_0" ID="Ramka22" path="m0,0l-2147483645,0l-2147483645,-2147483646l0,-2147483646xe" fillcolor="white" stroked="f" o:allowincell="f" style="position:absolute;margin-left:0pt;margin-top:0.05pt;width:453.55pt;height:420.6pt;mso-wrap-style:square;v-text-anchor:top;mso-position-horizontal:center" wp14:anchorId="1805AEF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8535"/>
                            <wp:effectExtent l="0" t="0" r="0" b="0"/>
                            <wp:docPr id="89" name="Obraz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braz24" descr=""/>
                                    <pic:cNvPicPr>
                                      <a:picLocks noChangeAspect="1" noChangeArrowheads="1"/>
                                    </pic:cNvPicPr>
                                  </pic:nvPicPr>
                                  <pic:blipFill>
                                    <a:blip r:embed="rId46"/>
                                    <a:stretch>
                                      <a:fillRect/>
                                    </a:stretch>
                                  </pic:blipFill>
                                  <pic:spPr bwMode="auto">
                                    <a:xfrm>
                                      <a:off x="0" y="0"/>
                                      <a:ext cx="5760720" cy="478853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22</w:t>
                      </w:r>
                      <w:r>
                        <w:rPr/>
                        <w:fldChar w:fldCharType="end"/>
                      </w:r>
                      <w:r>
                        <w:rPr>
                          <w:lang w:val="pl-PL"/>
                        </w:rPr>
                        <w:t>: Przedstawienie widoku aplikacji informującego o zakończonym pomiarze referencyjnym , gdzie istnieje możliwość zapisania wyników</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3" wp14:anchorId="14F8CB90">
                <wp:simplePos x="0" y="0"/>
                <wp:positionH relativeFrom="column">
                  <wp:posOffset>19050</wp:posOffset>
                </wp:positionH>
                <wp:positionV relativeFrom="paragraph">
                  <wp:posOffset>100330</wp:posOffset>
                </wp:positionV>
                <wp:extent cx="5761355" cy="5315585"/>
                <wp:effectExtent l="0" t="0" r="0" b="0"/>
                <wp:wrapSquare wrapText="largest"/>
                <wp:docPr id="90" name="Ramka23"/>
                <a:graphic xmlns:a="http://schemas.openxmlformats.org/drawingml/2006/main">
                  <a:graphicData uri="http://schemas.microsoft.com/office/word/2010/wordprocessingShape">
                    <wps:wsp>
                      <wps:cNvSpPr/>
                      <wps:spPr>
                        <a:xfrm>
                          <a:off x="0" y="0"/>
                          <a:ext cx="5760720" cy="53150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1230"/>
                                  <wp:effectExtent l="0" t="0" r="0" b="0"/>
                                  <wp:docPr id="92"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Obraz25" descr=""/>
                                          <pic:cNvPicPr>
                                            <a:picLocks noChangeAspect="1" noChangeArrowheads="1"/>
                                          </pic:cNvPicPr>
                                        </pic:nvPicPr>
                                        <pic:blipFill>
                                          <a:blip r:embed="rId47"/>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wps:txbx>
                      <wps:bodyPr lIns="0" rIns="0" tIns="0" bIns="0" anchor="t">
                        <a:noAutofit/>
                      </wps:bodyPr>
                    </wps:wsp>
                  </a:graphicData>
                </a:graphic>
              </wp:anchor>
            </w:drawing>
          </mc:Choice>
          <mc:Fallback>
            <w:pict>
              <v:rect id="shape_0" ID="Ramka23" path="m0,0l-2147483645,0l-2147483645,-2147483646l0,-2147483646xe" fillcolor="white" stroked="f" o:allowincell="f" style="position:absolute;margin-left:1.5pt;margin-top:7.9pt;width:453.55pt;height:418.45pt;mso-wrap-style:square;v-text-anchor:top" wp14:anchorId="14F8CB90">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1230"/>
                            <wp:effectExtent l="0" t="0" r="0" b="0"/>
                            <wp:docPr id="93" name="Obraz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Obraz25" descr=""/>
                                    <pic:cNvPicPr>
                                      <a:picLocks noChangeAspect="1" noChangeArrowheads="1"/>
                                    </pic:cNvPicPr>
                                  </pic:nvPicPr>
                                  <pic:blipFill>
                                    <a:blip r:embed="rId48"/>
                                    <a:stretch>
                                      <a:fillRect/>
                                    </a:stretch>
                                  </pic:blipFill>
                                  <pic:spPr bwMode="auto">
                                    <a:xfrm>
                                      <a:off x="0" y="0"/>
                                      <a:ext cx="5760720" cy="476123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23</w:t>
                      </w:r>
                      <w:r>
                        <w:rPr/>
                        <w:fldChar w:fldCharType="end"/>
                      </w:r>
                      <w:r>
                        <w:rPr>
                          <w:lang w:val="pl-PL"/>
                        </w:rPr>
                        <w:t>: Przedstawienie okna aplikacji wyświetlanego użytkownikowi podczas prowadzenia pomiaru właściwego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3" wp14:anchorId="27EC1EB8">
                <wp:simplePos x="0" y="0"/>
                <wp:positionH relativeFrom="column">
                  <wp:align>center</wp:align>
                </wp:positionH>
                <wp:positionV relativeFrom="paragraph">
                  <wp:posOffset>635</wp:posOffset>
                </wp:positionV>
                <wp:extent cx="5761355" cy="5314315"/>
                <wp:effectExtent l="0" t="0" r="0" b="0"/>
                <wp:wrapSquare wrapText="largest"/>
                <wp:docPr id="94" name="Ramka24"/>
                <a:graphic xmlns:a="http://schemas.openxmlformats.org/drawingml/2006/main">
                  <a:graphicData uri="http://schemas.microsoft.com/office/word/2010/wordprocessingShape">
                    <wps:wsp>
                      <wps:cNvSpPr/>
                      <wps:spPr>
                        <a:xfrm>
                          <a:off x="0" y="0"/>
                          <a:ext cx="5760720" cy="53136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9960"/>
                                  <wp:effectExtent l="0" t="0" r="0" b="0"/>
                                  <wp:docPr id="96"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Obraz26" descr=""/>
                                          <pic:cNvPicPr>
                                            <a:picLocks noChangeAspect="1" noChangeArrowheads="1"/>
                                          </pic:cNvPicPr>
                                        </pic:nvPicPr>
                                        <pic:blipFill>
                                          <a:blip r:embed="rId49"/>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wps:txbx>
                      <wps:bodyPr lIns="0" rIns="0" tIns="0" bIns="0" anchor="t">
                        <a:noAutofit/>
                      </wps:bodyPr>
                    </wps:wsp>
                  </a:graphicData>
                </a:graphic>
              </wp:anchor>
            </w:drawing>
          </mc:Choice>
          <mc:Fallback>
            <w:pict>
              <v:rect id="shape_0" ID="Ramka24" path="m0,0l-2147483645,0l-2147483645,-2147483646l0,-2147483646xe" fillcolor="white" stroked="f" o:allowincell="f" style="position:absolute;margin-left:0pt;margin-top:0.05pt;width:453.55pt;height:418.35pt;mso-wrap-style:square;v-text-anchor:top;mso-position-horizontal:center" wp14:anchorId="27EC1EB8">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9960"/>
                            <wp:effectExtent l="0" t="0" r="0" b="0"/>
                            <wp:docPr id="97" name="Obraz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Obraz26" descr=""/>
                                    <pic:cNvPicPr>
                                      <a:picLocks noChangeAspect="1" noChangeArrowheads="1"/>
                                    </pic:cNvPicPr>
                                  </pic:nvPicPr>
                                  <pic:blipFill>
                                    <a:blip r:embed="rId50"/>
                                    <a:stretch>
                                      <a:fillRect/>
                                    </a:stretch>
                                  </pic:blipFill>
                                  <pic:spPr bwMode="auto">
                                    <a:xfrm>
                                      <a:off x="0" y="0"/>
                                      <a:ext cx="5760720" cy="475996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24</w:t>
                      </w:r>
                      <w:r>
                        <w:rPr/>
                        <w:fldChar w:fldCharType="end"/>
                      </w:r>
                      <w:r>
                        <w:rPr>
                          <w:lang w:val="pl-PL"/>
                        </w:rPr>
                        <w:t xml:space="preserve">: Przedstawienie okna aplikacji wyświetlającego się podczas zatrzymania pomiaru właściwego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5" wp14:anchorId="03D2877C">
                <wp:simplePos x="0" y="0"/>
                <wp:positionH relativeFrom="column">
                  <wp:align>center</wp:align>
                </wp:positionH>
                <wp:positionV relativeFrom="paragraph">
                  <wp:posOffset>635</wp:posOffset>
                </wp:positionV>
                <wp:extent cx="5761355" cy="5312410"/>
                <wp:effectExtent l="0" t="0" r="0" b="0"/>
                <wp:wrapSquare wrapText="largest"/>
                <wp:docPr id="98" name="Ramka30"/>
                <a:graphic xmlns:a="http://schemas.openxmlformats.org/drawingml/2006/main">
                  <a:graphicData uri="http://schemas.microsoft.com/office/word/2010/wordprocessingShape">
                    <wps:wsp>
                      <wps:cNvSpPr/>
                      <wps:spPr>
                        <a:xfrm>
                          <a:off x="0" y="0"/>
                          <a:ext cx="5760720" cy="53118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8055"/>
                                  <wp:effectExtent l="0" t="0" r="0" b="0"/>
                                  <wp:docPr id="100"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Obraz32" descr=""/>
                                          <pic:cNvPicPr>
                                            <a:picLocks noChangeAspect="1" noChangeArrowheads="1"/>
                                          </pic:cNvPicPr>
                                        </pic:nvPicPr>
                                        <pic:blipFill>
                                          <a:blip r:embed="rId51"/>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wps:txbx>
                      <wps:bodyPr lIns="0" rIns="0" tIns="0" bIns="0" anchor="t">
                        <a:noAutofit/>
                      </wps:bodyPr>
                    </wps:wsp>
                  </a:graphicData>
                </a:graphic>
              </wp:anchor>
            </w:drawing>
          </mc:Choice>
          <mc:Fallback>
            <w:pict>
              <v:rect id="shape_0" ID="Ramka30" path="m0,0l-2147483645,0l-2147483645,-2147483646l0,-2147483646xe" fillcolor="white" stroked="f" o:allowincell="f" style="position:absolute;margin-left:0pt;margin-top:0.05pt;width:453.55pt;height:418.2pt;mso-wrap-style:square;v-text-anchor:top;mso-position-horizontal:center" wp14:anchorId="03D2877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8055"/>
                            <wp:effectExtent l="0" t="0" r="0" b="0"/>
                            <wp:docPr id="101" name="Obraz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Obraz32" descr=""/>
                                    <pic:cNvPicPr>
                                      <a:picLocks noChangeAspect="1" noChangeArrowheads="1"/>
                                    </pic:cNvPicPr>
                                  </pic:nvPicPr>
                                  <pic:blipFill>
                                    <a:blip r:embed="rId52"/>
                                    <a:stretch>
                                      <a:fillRect/>
                                    </a:stretch>
                                  </pic:blipFill>
                                  <pic:spPr bwMode="auto">
                                    <a:xfrm>
                                      <a:off x="0" y="0"/>
                                      <a:ext cx="5760720" cy="475805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25</w:t>
                      </w:r>
                      <w:r>
                        <w:rPr/>
                        <w:fldChar w:fldCharType="end"/>
                      </w:r>
                      <w:r>
                        <w:rPr>
                          <w:lang w:val="pl-PL"/>
                        </w:rPr>
                        <w:t>: Przedstawienie okna aplikacji wyświetlane po zalogowaniu się na konto użytkownika podstawowego</w:t>
                      </w:r>
                    </w:p>
                  </w:txbxContent>
                </v:textbox>
                <w10:wrap type="square" side="largest"/>
              </v:rect>
            </w:pict>
          </mc:Fallback>
        </mc:AlternateContent>
      </w:r>
    </w:p>
    <w:p>
      <w:pPr>
        <w:pStyle w:val="Normal"/>
        <w:jc w:val="both"/>
        <w:rPr>
          <w:color w:val="000000"/>
        </w:rPr>
      </w:pPr>
      <w:r>
        <w:rPr>
          <w:color w:val="000000"/>
        </w:rPr>
        <mc:AlternateContent>
          <mc:Choice Requires="wps">
            <w:drawing>
              <wp:anchor behindDoc="0" distT="0" distB="0" distL="0" distR="0" simplePos="0" locked="0" layoutInCell="0" allowOverlap="1" relativeHeight="55" wp14:anchorId="41EB646E">
                <wp:simplePos x="0" y="0"/>
                <wp:positionH relativeFrom="column">
                  <wp:align>center</wp:align>
                </wp:positionH>
                <wp:positionV relativeFrom="paragraph">
                  <wp:posOffset>635</wp:posOffset>
                </wp:positionV>
                <wp:extent cx="5761355" cy="5358130"/>
                <wp:effectExtent l="0" t="0" r="0" b="0"/>
                <wp:wrapSquare wrapText="largest"/>
                <wp:docPr id="102" name="Ramka25"/>
                <a:graphic xmlns:a="http://schemas.openxmlformats.org/drawingml/2006/main">
                  <a:graphicData uri="http://schemas.microsoft.com/office/word/2010/wordprocessingShape">
                    <wps:wsp>
                      <wps:cNvSpPr/>
                      <wps:spPr>
                        <a:xfrm>
                          <a:off x="0" y="0"/>
                          <a:ext cx="5760720" cy="5357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803775"/>
                                  <wp:effectExtent l="0" t="0" r="0" b="0"/>
                                  <wp:docPr id="104"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Obraz28" descr=""/>
                                          <pic:cNvPicPr>
                                            <a:picLocks noChangeAspect="1" noChangeArrowheads="1"/>
                                          </pic:cNvPicPr>
                                        </pic:nvPicPr>
                                        <pic:blipFill>
                                          <a:blip r:embed="rId53"/>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wps:txbx>
                      <wps:bodyPr lIns="0" rIns="0" tIns="0" bIns="0" anchor="t">
                        <a:noAutofit/>
                      </wps:bodyPr>
                    </wps:wsp>
                  </a:graphicData>
                </a:graphic>
              </wp:anchor>
            </w:drawing>
          </mc:Choice>
          <mc:Fallback>
            <w:pict>
              <v:rect id="shape_0" ID="Ramka25" path="m0,0l-2147483645,0l-2147483645,-2147483646l0,-2147483646xe" fillcolor="white" stroked="f" o:allowincell="f" style="position:absolute;margin-left:0pt;margin-top:0.05pt;width:453.55pt;height:421.8pt;mso-wrap-style:square;v-text-anchor:top;mso-position-horizontal:center" wp14:anchorId="41EB646E">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803775"/>
                            <wp:effectExtent l="0" t="0" r="0" b="0"/>
                            <wp:docPr id="105" name="Obraz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Obraz28" descr=""/>
                                    <pic:cNvPicPr>
                                      <a:picLocks noChangeAspect="1" noChangeArrowheads="1"/>
                                    </pic:cNvPicPr>
                                  </pic:nvPicPr>
                                  <pic:blipFill>
                                    <a:blip r:embed="rId54"/>
                                    <a:stretch>
                                      <a:fillRect/>
                                    </a:stretch>
                                  </pic:blipFill>
                                  <pic:spPr bwMode="auto">
                                    <a:xfrm>
                                      <a:off x="0" y="0"/>
                                      <a:ext cx="5760720" cy="480377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26</w:t>
                      </w:r>
                      <w:r>
                        <w:rPr/>
                        <w:fldChar w:fldCharType="end"/>
                      </w:r>
                      <w:r>
                        <w:rPr>
                          <w:lang w:val="pl-PL"/>
                        </w:rPr>
                        <w:t>: Widok aplikacji podczas zalogowania się na konto użytkownika wykwalifikowanego</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1" wp14:anchorId="73A72B35">
                <wp:simplePos x="0" y="0"/>
                <wp:positionH relativeFrom="column">
                  <wp:align>center</wp:align>
                </wp:positionH>
                <wp:positionV relativeFrom="paragraph">
                  <wp:posOffset>635</wp:posOffset>
                </wp:positionV>
                <wp:extent cx="5761355" cy="5309235"/>
                <wp:effectExtent l="0" t="0" r="0" b="0"/>
                <wp:wrapSquare wrapText="largest"/>
                <wp:docPr id="106" name="Ramka26"/>
                <a:graphic xmlns:a="http://schemas.openxmlformats.org/drawingml/2006/main">
                  <a:graphicData uri="http://schemas.microsoft.com/office/word/2010/wordprocessingShape">
                    <wps:wsp>
                      <wps:cNvSpPr/>
                      <wps:spPr>
                        <a:xfrm>
                          <a:off x="0" y="0"/>
                          <a:ext cx="5760720" cy="53085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54880"/>
                                  <wp:effectExtent l="0" t="0" r="0" b="0"/>
                                  <wp:docPr id="108"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Obraz27" descr=""/>
                                          <pic:cNvPicPr>
                                            <a:picLocks noChangeAspect="1" noChangeArrowheads="1"/>
                                          </pic:cNvPicPr>
                                        </pic:nvPicPr>
                                        <pic:blipFill>
                                          <a:blip r:embed="rId55"/>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wps:txbx>
                      <wps:bodyPr lIns="0" rIns="0" tIns="0" bIns="0" anchor="t">
                        <a:noAutofit/>
                      </wps:bodyPr>
                    </wps:wsp>
                  </a:graphicData>
                </a:graphic>
              </wp:anchor>
            </w:drawing>
          </mc:Choice>
          <mc:Fallback>
            <w:pict>
              <v:rect id="shape_0" ID="Ramka26" path="m0,0l-2147483645,0l-2147483645,-2147483646l0,-2147483646xe" fillcolor="white" stroked="f" o:allowincell="f" style="position:absolute;margin-left:0pt;margin-top:0.05pt;width:453.55pt;height:417.95pt;mso-wrap-style:square;v-text-anchor:top;mso-position-horizontal:center" wp14:anchorId="73A72B35">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54880"/>
                            <wp:effectExtent l="0" t="0" r="0" b="0"/>
                            <wp:docPr id="109" name="Obraz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Obraz27" descr=""/>
                                    <pic:cNvPicPr>
                                      <a:picLocks noChangeAspect="1" noChangeArrowheads="1"/>
                                    </pic:cNvPicPr>
                                  </pic:nvPicPr>
                                  <pic:blipFill>
                                    <a:blip r:embed="rId56"/>
                                    <a:stretch>
                                      <a:fillRect/>
                                    </a:stretch>
                                  </pic:blipFill>
                                  <pic:spPr bwMode="auto">
                                    <a:xfrm>
                                      <a:off x="0" y="0"/>
                                      <a:ext cx="5760720" cy="47548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27</w:t>
                      </w:r>
                      <w:r>
                        <w:rPr/>
                        <w:fldChar w:fldCharType="end"/>
                      </w:r>
                      <w:r>
                        <w:rPr>
                          <w:lang w:val="pl-PL"/>
                        </w:rPr>
                        <w:t>: Przedstawienie widoku aplikacji gdzie wyświetlani są podlegający użytkownicy podstawowi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7" wp14:anchorId="577A988C">
                <wp:simplePos x="0" y="0"/>
                <wp:positionH relativeFrom="column">
                  <wp:posOffset>0</wp:posOffset>
                </wp:positionH>
                <wp:positionV relativeFrom="paragraph">
                  <wp:posOffset>104775</wp:posOffset>
                </wp:positionV>
                <wp:extent cx="5761355" cy="5147310"/>
                <wp:effectExtent l="0" t="0" r="0" b="0"/>
                <wp:wrapSquare wrapText="largest"/>
                <wp:docPr id="110" name="Ramka27"/>
                <a:graphic xmlns:a="http://schemas.openxmlformats.org/drawingml/2006/main">
                  <a:graphicData uri="http://schemas.microsoft.com/office/word/2010/wordprocessingShape">
                    <wps:wsp>
                      <wps:cNvSpPr/>
                      <wps:spPr>
                        <a:xfrm>
                          <a:off x="0" y="0"/>
                          <a:ext cx="5760720" cy="51465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93615"/>
                                  <wp:effectExtent l="0" t="0" r="0" b="0"/>
                                  <wp:docPr id="112"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Obraz29" descr=""/>
                                          <pic:cNvPicPr>
                                            <a:picLocks noChangeAspect="1" noChangeArrowheads="1"/>
                                          </pic:cNvPicPr>
                                        </pic:nvPicPr>
                                        <pic:blipFill>
                                          <a:blip r:embed="rId57"/>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wps:txbx>
                      <wps:bodyPr lIns="0" rIns="0" tIns="0" bIns="0" anchor="t">
                        <a:noAutofit/>
                      </wps:bodyPr>
                    </wps:wsp>
                  </a:graphicData>
                </a:graphic>
              </wp:anchor>
            </w:drawing>
          </mc:Choice>
          <mc:Fallback>
            <w:pict>
              <v:rect id="shape_0" ID="Ramka27" path="m0,0l-2147483645,0l-2147483645,-2147483646l0,-2147483646xe" fillcolor="white" stroked="f" o:allowincell="f" style="position:absolute;margin-left:0pt;margin-top:8.25pt;width:453.55pt;height:405.2pt;mso-wrap-style:square;v-text-anchor:top" wp14:anchorId="577A988C">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93615"/>
                            <wp:effectExtent l="0" t="0" r="0" b="0"/>
                            <wp:docPr id="113" name="Obraz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Obraz29" descr=""/>
                                    <pic:cNvPicPr>
                                      <a:picLocks noChangeAspect="1" noChangeArrowheads="1"/>
                                    </pic:cNvPicPr>
                                  </pic:nvPicPr>
                                  <pic:blipFill>
                                    <a:blip r:embed="rId58"/>
                                    <a:stretch>
                                      <a:fillRect/>
                                    </a:stretch>
                                  </pic:blipFill>
                                  <pic:spPr bwMode="auto">
                                    <a:xfrm>
                                      <a:off x="0" y="0"/>
                                      <a:ext cx="5760720" cy="4793615"/>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28</w:t>
                      </w:r>
                      <w:r>
                        <w:rPr/>
                        <w:fldChar w:fldCharType="end"/>
                      </w:r>
                      <w:r>
                        <w:rPr>
                          <w:lang w:val="pl-PL"/>
                        </w:rPr>
                        <w:t>: Przedstawienie okna aplikacji wyświetlanego jako rozpoczęcie trybu manual</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59" wp14:anchorId="1900970F">
                <wp:simplePos x="0" y="0"/>
                <wp:positionH relativeFrom="column">
                  <wp:align>center</wp:align>
                </wp:positionH>
                <wp:positionV relativeFrom="paragraph">
                  <wp:posOffset>635</wp:posOffset>
                </wp:positionV>
                <wp:extent cx="5761355" cy="5334635"/>
                <wp:effectExtent l="0" t="0" r="0" b="0"/>
                <wp:wrapSquare wrapText="largest"/>
                <wp:docPr id="114" name="Ramka28"/>
                <a:graphic xmlns:a="http://schemas.openxmlformats.org/drawingml/2006/main">
                  <a:graphicData uri="http://schemas.microsoft.com/office/word/2010/wordprocessingShape">
                    <wps:wsp>
                      <wps:cNvSpPr/>
                      <wps:spPr>
                        <a:xfrm>
                          <a:off x="0" y="0"/>
                          <a:ext cx="5760720" cy="53341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80280"/>
                                  <wp:effectExtent l="0" t="0" r="0" b="0"/>
                                  <wp:docPr id="116"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Obraz30" descr=""/>
                                          <pic:cNvPicPr>
                                            <a:picLocks noChangeAspect="1" noChangeArrowheads="1"/>
                                          </pic:cNvPicPr>
                                        </pic:nvPicPr>
                                        <pic:blipFill>
                                          <a:blip r:embed="rId59"/>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wps:txbx>
                      <wps:bodyPr lIns="0" rIns="0" tIns="0" bIns="0" anchor="t">
                        <a:noAutofit/>
                      </wps:bodyPr>
                    </wps:wsp>
                  </a:graphicData>
                </a:graphic>
              </wp:anchor>
            </w:drawing>
          </mc:Choice>
          <mc:Fallback>
            <w:pict>
              <v:rect id="shape_0" ID="Ramka28" path="m0,0l-2147483645,0l-2147483645,-2147483646l0,-2147483646xe" fillcolor="white" stroked="f" o:allowincell="f" style="position:absolute;margin-left:0pt;margin-top:0.05pt;width:453.55pt;height:419.95pt;mso-wrap-style:square;v-text-anchor:top;mso-position-horizontal:center" wp14:anchorId="1900970F">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80280"/>
                            <wp:effectExtent l="0" t="0" r="0" b="0"/>
                            <wp:docPr id="117" name="Obraz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Obraz30" descr=""/>
                                    <pic:cNvPicPr>
                                      <a:picLocks noChangeAspect="1" noChangeArrowheads="1"/>
                                    </pic:cNvPicPr>
                                  </pic:nvPicPr>
                                  <pic:blipFill>
                                    <a:blip r:embed="rId60"/>
                                    <a:stretch>
                                      <a:fillRect/>
                                    </a:stretch>
                                  </pic:blipFill>
                                  <pic:spPr bwMode="auto">
                                    <a:xfrm>
                                      <a:off x="0" y="0"/>
                                      <a:ext cx="5760720" cy="478028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29</w:t>
                      </w:r>
                      <w:r>
                        <w:rPr/>
                        <w:fldChar w:fldCharType="end"/>
                      </w:r>
                      <w:r>
                        <w:rPr>
                          <w:lang w:val="pl-PL"/>
                        </w:rPr>
                        <w:t xml:space="preserve">: Przedstawianie okna aplikacji odpowiadającego wyborowi ilości taśm a także użytkowników i badanych mięśni </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mc:AlternateContent>
          <mc:Choice Requires="wps">
            <w:drawing>
              <wp:anchor behindDoc="0" distT="0" distB="0" distL="0" distR="0" simplePos="0" locked="0" layoutInCell="0" allowOverlap="1" relativeHeight="61" wp14:anchorId="63C63463">
                <wp:simplePos x="0" y="0"/>
                <wp:positionH relativeFrom="column">
                  <wp:align>center</wp:align>
                </wp:positionH>
                <wp:positionV relativeFrom="paragraph">
                  <wp:posOffset>635</wp:posOffset>
                </wp:positionV>
                <wp:extent cx="5761355" cy="5122545"/>
                <wp:effectExtent l="0" t="0" r="0" b="0"/>
                <wp:wrapSquare wrapText="largest"/>
                <wp:docPr id="118" name="Ramka29"/>
                <a:graphic xmlns:a="http://schemas.openxmlformats.org/drawingml/2006/main">
                  <a:graphicData uri="http://schemas.microsoft.com/office/word/2010/wordprocessingShape">
                    <wps:wsp>
                      <wps:cNvSpPr/>
                      <wps:spPr>
                        <a:xfrm>
                          <a:off x="0" y="0"/>
                          <a:ext cx="5760720" cy="51220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lang w:val="pl-PL"/>
                              </w:rPr>
                            </w:pPr>
                            <w:r>
                              <w:rPr/>
                              <w:drawing>
                                <wp:inline distT="0" distB="0" distL="0" distR="0">
                                  <wp:extent cx="5760720" cy="4768850"/>
                                  <wp:effectExtent l="0" t="0" r="0" b="0"/>
                                  <wp:docPr id="120"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Obraz31" descr=""/>
                                          <pic:cNvPicPr>
                                            <a:picLocks noChangeAspect="1" noChangeArrowheads="1"/>
                                          </pic:cNvPicPr>
                                        </pic:nvPicPr>
                                        <pic:blipFill>
                                          <a:blip r:embed="rId61"/>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wps:txbx>
                      <wps:bodyPr lIns="0" rIns="0" tIns="0" bIns="0" anchor="t">
                        <a:noAutofit/>
                      </wps:bodyPr>
                    </wps:wsp>
                  </a:graphicData>
                </a:graphic>
              </wp:anchor>
            </w:drawing>
          </mc:Choice>
          <mc:Fallback>
            <w:pict>
              <v:rect id="shape_0" ID="Ramka29" path="m0,0l-2147483645,0l-2147483645,-2147483646l0,-2147483646xe" fillcolor="white" stroked="f" o:allowincell="f" style="position:absolute;margin-left:0pt;margin-top:0.05pt;width:453.55pt;height:403.25pt;mso-wrap-style:square;v-text-anchor:top;mso-position-horizontal:center" wp14:anchorId="63C63463">
                <v:fill o:detectmouseclick="t" type="solid" color2="black"/>
                <v:stroke color="#3465a4" joinstyle="round" endcap="flat"/>
                <v:textbox>
                  <w:txbxContent>
                    <w:p>
                      <w:pPr>
                        <w:pStyle w:val="Tableoffigures"/>
                        <w:spacing w:before="120" w:after="120"/>
                        <w:rPr>
                          <w:lang w:val="pl-PL"/>
                        </w:rPr>
                      </w:pPr>
                      <w:r>
                        <w:rPr/>
                        <w:drawing>
                          <wp:inline distT="0" distB="0" distL="0" distR="0">
                            <wp:extent cx="5760720" cy="4768850"/>
                            <wp:effectExtent l="0" t="0" r="0" b="0"/>
                            <wp:docPr id="121" name="Obraz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Obraz31" descr=""/>
                                    <pic:cNvPicPr>
                                      <a:picLocks noChangeAspect="1" noChangeArrowheads="1"/>
                                    </pic:cNvPicPr>
                                  </pic:nvPicPr>
                                  <pic:blipFill>
                                    <a:blip r:embed="rId62"/>
                                    <a:stretch>
                                      <a:fillRect/>
                                    </a:stretch>
                                  </pic:blipFill>
                                  <pic:spPr bwMode="auto">
                                    <a:xfrm>
                                      <a:off x="0" y="0"/>
                                      <a:ext cx="5760720" cy="4768850"/>
                                    </a:xfrm>
                                    <a:prstGeom prst="rect">
                                      <a:avLst/>
                                    </a:prstGeom>
                                  </pic:spPr>
                                </pic:pic>
                              </a:graphicData>
                            </a:graphic>
                          </wp:inline>
                        </w:drawing>
                      </w:r>
                      <w:r>
                        <w:rPr>
                          <w:lang w:val="pl-PL"/>
                        </w:rPr>
                        <w:t xml:space="preserve">Rysunek </w:t>
                      </w:r>
                      <w:r>
                        <w:rPr/>
                        <w:fldChar w:fldCharType="begin"/>
                      </w:r>
                      <w:r>
                        <w:rPr/>
                        <w:instrText> SEQ Rysunek \* ARABIC </w:instrText>
                      </w:r>
                      <w:r>
                        <w:rPr/>
                        <w:fldChar w:fldCharType="separate"/>
                      </w:r>
                      <w:r>
                        <w:rPr/>
                        <w:t>30</w:t>
                      </w:r>
                      <w:r>
                        <w:rPr/>
                        <w:fldChar w:fldCharType="end"/>
                      </w:r>
                      <w:r>
                        <w:rPr>
                          <w:lang w:val="pl-PL"/>
                        </w:rPr>
                        <w:t>: Przedstawienie okna aplikacji odpowiadającego za połączenie sie z taśmami</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auto"/>
        </w:rPr>
      </w:pPr>
      <w:r>
        <w:rPr>
          <w:b/>
          <w:bCs/>
          <w:color w:val="auto"/>
        </w:rPr>
        <w:t>6. Podsumowanie</w:t>
      </w:r>
    </w:p>
    <w:p>
      <w:pPr>
        <w:pStyle w:val="Normal"/>
        <w:jc w:val="both"/>
        <w:rPr>
          <w:color w:val="FF0000"/>
        </w:rPr>
      </w:pPr>
      <w:r>
        <w:rPr>
          <w:color w:val="auto"/>
        </w:rPr>
      </w:r>
    </w:p>
    <w:p>
      <w:pPr>
        <w:pStyle w:val="Normal"/>
        <w:jc w:val="both"/>
        <w:rPr>
          <w:color w:val="auto"/>
        </w:rPr>
      </w:pPr>
      <w:r>
        <w:rPr>
          <w:color w:val="auto"/>
        </w:rPr>
        <w:t>Aplikacja</w:t>
      </w:r>
      <w:r>
        <w:rPr>
          <w:color w:val="auto"/>
        </w:rPr>
        <w:t xml:space="preserve"> na moment zdania raportu  zgodnie z założeniami projektowymi i diagramem UML </w:t>
        <w:br/>
        <w:t xml:space="preserve">nie  </w:t>
      </w:r>
      <w:r>
        <w:rPr>
          <w:color w:val="auto"/>
        </w:rPr>
        <w:t>oferuje</w:t>
      </w:r>
      <w:r>
        <w:rPr>
          <w:color w:val="auto"/>
        </w:rPr>
        <w:t xml:space="preserve"> wyłącznie wizualizacji danych otrzymywanych z Stacji bazowej w trybie Manual. Reszta przebiegu  badawczego jest zgodna z schematem UML i implementacja nie owocowała </w:t>
      </w:r>
      <w:r>
        <w:rPr>
          <w:color w:val="auto"/>
        </w:rPr>
        <w:t xml:space="preserve">znacznymi </w:t>
      </w:r>
      <w:r>
        <w:rPr>
          <w:color w:val="auto"/>
        </w:rPr>
        <w:t>problemami.</w:t>
      </w:r>
    </w:p>
    <w:p>
      <w:pPr>
        <w:pStyle w:val="Normal"/>
        <w:jc w:val="both"/>
        <w:rPr>
          <w:color w:val="FF0000"/>
        </w:rPr>
      </w:pPr>
      <w:r>
        <w:rPr>
          <w:color w:val="auto"/>
        </w:rPr>
        <w:t xml:space="preserve">Jednym z największych kamieni milowych </w:t>
      </w:r>
      <w:r>
        <w:rPr>
          <w:color w:val="auto"/>
        </w:rPr>
        <w:t xml:space="preserve">tworzenia oprogramowania powstało na poziomie </w:t>
      </w:r>
      <w:r>
        <w:rPr>
          <w:color w:val="auto"/>
        </w:rPr>
        <w:t>komunikacj</w:t>
      </w:r>
      <w:r>
        <w:rPr>
          <w:color w:val="auto"/>
        </w:rPr>
        <w:t>i aplikacji</w:t>
      </w:r>
      <w:r>
        <w:rPr>
          <w:color w:val="auto"/>
        </w:rPr>
        <w:t xml:space="preserve"> z</w:t>
      </w:r>
      <w:r>
        <w:rPr>
          <w:color w:val="auto"/>
        </w:rPr>
        <w:t>e</w:t>
      </w:r>
      <w:r>
        <w:rPr>
          <w:color w:val="auto"/>
        </w:rPr>
        <w:t xml:space="preserve"> stacją bazową co wiązało się z dobranie</w:t>
      </w:r>
      <w:r>
        <w:rPr>
          <w:color w:val="auto"/>
        </w:rPr>
        <w:t>m</w:t>
      </w:r>
      <w:r>
        <w:rPr>
          <w:color w:val="auto"/>
        </w:rPr>
        <w:t xml:space="preserve"> odpowiednich frameworków </w:t>
        <w:br/>
        <w:t>i narzędzi , które nie</w:t>
      </w:r>
      <w:r>
        <w:rPr>
          <w:color w:val="FF0000"/>
        </w:rPr>
        <w:t xml:space="preserve"> </w:t>
      </w:r>
      <w:r>
        <w:rPr>
          <w:color w:val="auto"/>
        </w:rPr>
        <w:t>sprawiałyby dodatkowych problemów z implementacją. Na rozwiązanie powyższego problemu, został</w:t>
      </w:r>
      <w:r>
        <w:rPr>
          <w:color w:val="auto"/>
        </w:rPr>
        <w:t>o</w:t>
      </w:r>
      <w:r>
        <w:rPr>
          <w:color w:val="auto"/>
        </w:rPr>
        <w:t xml:space="preserve"> wykorzystane narzędzie gRPC , które poprzez protokół HTTP znacznie uskutecznia obustronną komunikacje.  </w:t>
      </w:r>
    </w:p>
    <w:p>
      <w:pPr>
        <w:pStyle w:val="Normal"/>
        <w:jc w:val="both"/>
        <w:rPr>
          <w:color w:val="FF0000"/>
        </w:rPr>
      </w:pPr>
      <w:r>
        <w:rPr/>
      </w:r>
    </w:p>
    <w:p>
      <w:pPr>
        <w:pStyle w:val="Normal"/>
        <w:jc w:val="both"/>
        <w:rPr>
          <w:color w:val="FF0000"/>
        </w:rPr>
      </w:pPr>
      <w:r>
        <w:rPr>
          <w:color w:val="auto"/>
        </w:rPr>
        <w:t>Wdrażanie poszczególnych elementów schematu UML nie sprawiło problemów, które znacznie wpłynęłyby na opóźnienie pracy implementacjyjnej aplikacji.</w:t>
      </w:r>
    </w:p>
    <w:p>
      <w:pPr>
        <w:pStyle w:val="Normal"/>
        <w:jc w:val="both"/>
        <w:rPr>
          <w:color w:val="FF0000"/>
        </w:rPr>
      </w:pPr>
      <w:r>
        <w:rPr>
          <w:color w:val="auto"/>
        </w:rPr>
        <w:t>Oprogramowanie działa stabilnie gdzie użytkowanie nie powoduje wywoływania błędów, które na fazie prototypu są bardzo częstym zjawiskiem. Testując manualnie aplikacje można dojść do wniosku zamiany narzędzia jakim jest Matplotlib służące do wizualizacji danych pomiarowych na bardziej zaawansowaną bibliotekę, ponieważ framework dotychczas używany jest ograniczony do wizualizacji danych w czasie rzeczywistym , gdzie odświeżanie wykresu nie jest  satysfakcjonujące.</w:t>
      </w:r>
    </w:p>
    <w:p>
      <w:pPr>
        <w:pStyle w:val="Normal"/>
        <w:jc w:val="both"/>
        <w:rPr>
          <w:color w:val="FF0000"/>
        </w:rPr>
      </w:pPr>
      <w:r>
        <w:rPr>
          <w:color w:val="auto"/>
        </w:rPr>
        <w:t xml:space="preserve">Kolejną kwestią poprawy wydajności elementu wizualizacji danych pomiarowych, niestety wiąże się ze zmianą wykorzystywanego narzędzia. Po szczegółowym przeglądzie dostępnych narzędzi przeznaczonych w szczególności do tego typu zadań, została wytypowana biblioteka PyQtGraph, której ograniczenia przede wszystkim związane z szybkością wizualizacji danych jest znacznie mniej ograniczone co do przypadku w dotychczasowego wykorzystywanego narzędzia Matplotlib. </w:t>
        <w:br/>
      </w:r>
    </w:p>
    <w:p>
      <w:pPr>
        <w:pStyle w:val="Normal"/>
        <w:jc w:val="both"/>
        <w:rPr>
          <w:color w:val="auto"/>
        </w:rPr>
      </w:pPr>
      <w:r>
        <w:rPr>
          <w:b/>
          <w:bCs/>
          <w:color w:val="auto"/>
        </w:rPr>
        <w:t xml:space="preserve">7 Wykaz literatury. </w:t>
      </w:r>
    </w:p>
    <w:p>
      <w:pPr>
        <w:pStyle w:val="Normal"/>
        <w:spacing w:lineRule="auto" w:line="276" w:before="0" w:after="0"/>
        <w:jc w:val="both"/>
        <w:rPr>
          <w:color w:val="auto"/>
        </w:rPr>
      </w:pPr>
      <w:r>
        <w:rPr>
          <w:color w:val="auto"/>
        </w:rPr>
        <w:t>[1]    Wniosek NCBIR POIR.01.01.01-00-1059/20 „Opracowanie nowego zaawansowanego urządzenia pomiarowo – diagnostycznego do akwizycji sygnałów biologicznych podczas różnych rodzajów treningu wysiłkowego oraz analizy i klasyfikacji stanu ćwiczącego na podstawie zebranych informacji”</w:t>
      </w:r>
    </w:p>
    <w:p>
      <w:pPr>
        <w:pStyle w:val="Normal"/>
        <w:spacing w:lineRule="auto" w:line="276" w:before="0" w:after="0"/>
        <w:jc w:val="both"/>
        <w:rPr>
          <w:color w:val="auto"/>
        </w:rPr>
      </w:pPr>
      <w:r>
        <w:rPr>
          <w:color w:val="auto"/>
        </w:rPr>
        <w:t xml:space="preserve">Projekt AL TP.  </w:t>
      </w:r>
    </w:p>
    <w:p>
      <w:pPr>
        <w:pStyle w:val="Normal"/>
        <w:spacing w:lineRule="auto" w:line="276" w:before="0" w:after="0"/>
        <w:jc w:val="both"/>
        <w:rPr>
          <w:color w:val="auto"/>
        </w:rPr>
      </w:pPr>
      <w:r>
        <w:rPr>
          <w:color w:val="auto"/>
        </w:rPr>
      </w:r>
    </w:p>
    <w:p>
      <w:pPr>
        <w:pStyle w:val="Normal"/>
        <w:suppressAutoHyphens w:val="false"/>
        <w:spacing w:lineRule="auto" w:line="276" w:before="0" w:after="0"/>
        <w:rPr>
          <w:color w:val="auto"/>
        </w:rPr>
      </w:pPr>
      <w:r>
        <w:rPr>
          <w:color w:val="auto"/>
        </w:rPr>
        <w:t>[2] Raport 9/2021. Wizualizacja schematów użytkowania urządzenia w różnych trybach pomiarowych. Etap 1 Faza 2. Marta Kopaczyńska, Aleksandra Kisielewicz, Elżbieta Pietrzak-Szul.</w:t>
      </w:r>
    </w:p>
    <w:p>
      <w:pPr>
        <w:pStyle w:val="Normal"/>
        <w:spacing w:lineRule="auto" w:line="276" w:before="0" w:after="0"/>
        <w:jc w:val="both"/>
        <w:rPr>
          <w:color w:val="auto"/>
        </w:rPr>
      </w:pPr>
      <w:r>
        <w:rPr>
          <w:color w:val="auto"/>
        </w:rPr>
      </w:r>
    </w:p>
    <w:p>
      <w:pPr>
        <w:pStyle w:val="Normal"/>
        <w:spacing w:lineRule="auto" w:line="276" w:before="0" w:after="0"/>
        <w:jc w:val="both"/>
        <w:rPr>
          <w:color w:val="auto"/>
        </w:rPr>
      </w:pPr>
      <w:r>
        <w:rPr>
          <w:color w:val="auto"/>
        </w:rPr>
      </w:r>
    </w:p>
    <w:p>
      <w:pPr>
        <w:pStyle w:val="Normal"/>
        <w:suppressAutoHyphens w:val="false"/>
        <w:spacing w:lineRule="auto" w:line="276" w:before="0" w:after="0"/>
        <w:rPr>
          <w:color w:val="auto"/>
        </w:rPr>
      </w:pPr>
      <w:r>
        <w:rPr>
          <w:rFonts w:cs="Calibri" w:cstheme="minorHAnsi"/>
          <w:color w:val="auto"/>
        </w:rPr>
        <w:t xml:space="preserve">[3] Raport 16/2022. Opis modelu użytkowego Urządzenia Pomiarowo-Diagnostycznego. (W. Klembowski, Konrad Bruliński).  </w:t>
      </w:r>
    </w:p>
    <w:p>
      <w:pPr>
        <w:pStyle w:val="Normal"/>
        <w:spacing w:lineRule="auto" w:line="276" w:before="0" w:after="0"/>
        <w:jc w:val="both"/>
        <w:rPr>
          <w:color w:val="FF0000"/>
        </w:rPr>
      </w:pPr>
      <w:r>
        <w:rPr/>
      </w:r>
    </w:p>
    <w:p>
      <w:pPr>
        <w:pStyle w:val="Normal"/>
        <w:spacing w:lineRule="auto" w:line="276" w:before="0" w:after="0"/>
        <w:jc w:val="both"/>
        <w:rPr>
          <w:color w:val="auto"/>
        </w:rPr>
      </w:pPr>
      <w:r>
        <w:rPr>
          <w:color w:val="auto"/>
        </w:rPr>
        <w:t xml:space="preserve">[4] Dokumentacja do wykorzystywanego narzędzia Kivy </w:t>
      </w:r>
      <w:hyperlink r:id="rId63">
        <w:r>
          <w:rPr>
            <w:rStyle w:val="Czeinternetowe"/>
            <w:color w:val="auto"/>
          </w:rPr>
          <w:t>https://kivy.org/doc/stable/</w:t>
        </w:r>
      </w:hyperlink>
    </w:p>
    <w:p>
      <w:pPr>
        <w:pStyle w:val="Normal"/>
        <w:spacing w:lineRule="auto" w:line="276" w:before="0" w:after="0"/>
        <w:jc w:val="both"/>
        <w:rPr/>
      </w:pPr>
      <w:r>
        <w:rPr>
          <w:color w:val="auto"/>
        </w:rPr>
        <w:t xml:space="preserve">[5] Dokumentacja do wykorzystywanego narzędzia gRPC </w:t>
      </w:r>
      <w:hyperlink r:id="rId65">
        <w:r>
          <w:rPr>
            <w:rStyle w:val="Czeinternetowe"/>
            <w:color w:val="auto"/>
          </w:rPr>
          <w:t>https://grpc.io/docs/</w:t>
        </w:r>
      </w:hyperlink>
    </w:p>
    <w:p>
      <w:pPr>
        <w:pStyle w:val="Normal"/>
        <w:spacing w:lineRule="auto" w:line="276" w:before="0" w:after="0"/>
        <w:jc w:val="both"/>
        <w:rPr>
          <w:color w:val="auto"/>
        </w:rPr>
      </w:pPr>
      <w:r>
        <w:rPr>
          <w:color w:val="auto"/>
        </w:rPr>
        <w:t xml:space="preserve">[6] Dokumentacja do wykorzystywanego narzędzia Matplotlib  </w:t>
      </w:r>
    </w:p>
    <w:p>
      <w:pPr>
        <w:pStyle w:val="Normal"/>
        <w:spacing w:lineRule="auto" w:line="276" w:before="0" w:after="0"/>
        <w:jc w:val="both"/>
        <w:rPr>
          <w:color w:val="auto"/>
        </w:rPr>
      </w:pPr>
      <w:hyperlink r:id="rId66">
        <w:r>
          <w:rPr>
            <w:rStyle w:val="Czeinternetowe"/>
            <w:color w:val="auto"/>
          </w:rPr>
          <w:t>https://matplotlib.org/stable/index.html</w:t>
        </w:r>
      </w:hyperlink>
      <w:hyperlink r:id="rId67">
        <w:r>
          <w:rPr>
            <w:color w:val="auto"/>
          </w:rPr>
          <w:t xml:space="preserve"> </w:t>
        </w:r>
      </w:hyperlink>
    </w:p>
    <w:p>
      <w:pPr>
        <w:pStyle w:val="Normal"/>
        <w:spacing w:lineRule="auto" w:line="276" w:before="0" w:after="0"/>
        <w:jc w:val="both"/>
        <w:rPr>
          <w:color w:val="auto"/>
        </w:rPr>
      </w:pPr>
      <w:r>
        <w:rPr>
          <w:color w:val="auto"/>
        </w:rPr>
        <w:t xml:space="preserve">[7] Dokumentacja do wykorzystywanego narzędzia </w:t>
      </w:r>
      <w:r>
        <w:rPr>
          <w:color w:val="000000"/>
        </w:rPr>
        <w:t>ProtoBuf</w:t>
      </w:r>
    </w:p>
    <w:p>
      <w:pPr>
        <w:pStyle w:val="Normal"/>
        <w:spacing w:lineRule="auto" w:line="276" w:before="0" w:after="0"/>
        <w:jc w:val="both"/>
        <w:rPr/>
      </w:pPr>
      <w:hyperlink r:id="rId69">
        <w:r>
          <w:rPr>
            <w:rStyle w:val="Czeinternetowe"/>
            <w:color w:val="auto"/>
          </w:rPr>
          <w:t>https://developers.google.com/protocol-buffers/docs/overview</w:t>
        </w:r>
      </w:hyperlink>
    </w:p>
    <w:p>
      <w:pPr>
        <w:pStyle w:val="Normal"/>
        <w:spacing w:lineRule="auto" w:line="276" w:before="0" w:after="0"/>
        <w:jc w:val="both"/>
        <w:rPr/>
      </w:pPr>
      <w:r>
        <w:rPr>
          <w:color w:val="auto"/>
        </w:rPr>
        <w:t xml:space="preserve">[8] Dokumentacja do wykorzystywanego narzędzia SQLite </w:t>
      </w:r>
      <w:hyperlink r:id="rId71">
        <w:r>
          <w:rPr>
            <w:rStyle w:val="Czeinternetowe"/>
            <w:color w:val="auto"/>
          </w:rPr>
          <w:t>https://www.sqlite.org/docs.html</w:t>
        </w:r>
      </w:hyperlink>
    </w:p>
    <w:p>
      <w:pPr>
        <w:pStyle w:val="Normal"/>
        <w:spacing w:lineRule="auto" w:line="276" w:before="0" w:after="0"/>
        <w:jc w:val="both"/>
        <w:rPr>
          <w:color w:val="auto"/>
        </w:rPr>
      </w:pPr>
      <w:r>
        <w:rPr>
          <w:color w:val="auto"/>
        </w:rPr>
        <w:t>[9]  Dokumentacja do wykorzystywanego narzędzia PyTest</w:t>
      </w:r>
    </w:p>
    <w:p>
      <w:pPr>
        <w:pStyle w:val="Normal"/>
        <w:spacing w:lineRule="auto" w:line="276" w:before="0" w:after="0"/>
        <w:jc w:val="both"/>
        <w:rPr>
          <w:color w:val="auto"/>
        </w:rPr>
      </w:pPr>
      <w:r>
        <w:rPr>
          <w:color w:val="auto"/>
        </w:rPr>
        <w:t xml:space="preserve"> </w:t>
      </w:r>
      <w:hyperlink r:id="rId72">
        <w:r>
          <w:rPr>
            <w:rStyle w:val="Czeinternetowe"/>
            <w:color w:val="auto"/>
          </w:rPr>
          <w:t>https://docs.pytest.org/en/6.2.x/contents.html</w:t>
        </w:r>
      </w:hyperlink>
    </w:p>
    <w:p>
      <w:pPr>
        <w:pStyle w:val="Normal"/>
        <w:spacing w:lineRule="auto" w:line="276" w:before="0" w:after="0"/>
        <w:jc w:val="both"/>
        <w:rPr>
          <w:color w:val="auto"/>
        </w:rPr>
      </w:pPr>
      <w:r>
        <w:rPr>
          <w:color w:val="auto"/>
        </w:rPr>
      </w:r>
    </w:p>
    <w:sectPr>
      <w:footerReference w:type="default" r:id="rId73"/>
      <w:footnotePr>
        <w:numFmt w:val="decimal"/>
      </w:footnotePr>
      <w:type w:val="nextPage"/>
      <w:pgSz w:w="11906" w:h="16838"/>
      <w:pgMar w:left="1417" w:right="1417" w:gutter="0" w:header="0"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Segoe UI">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Georgia">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24" w:space="1" w:color="823B0B"/>
      </w:pBdr>
      <w:tabs>
        <w:tab w:val="clear" w:pos="720"/>
        <w:tab w:val="center" w:pos="4536" w:leader="none"/>
        <w:tab w:val="right" w:pos="9072" w:leader="none"/>
      </w:tabs>
      <w:spacing w:lineRule="auto" w:line="240" w:before="0" w:after="0"/>
      <w:rPr/>
    </w:pPr>
    <w:r>
      <w:rPr>
        <w:color w:val="000000"/>
        <w:lang w:val="en-US"/>
      </w:rPr>
      <w:t>Active Life Europe sp. z o.o.</w:t>
      <w:tab/>
      <w:tab/>
    </w:r>
    <w:r>
      <w:rPr>
        <w:color w:val="000000"/>
      </w:rPr>
      <w:t xml:space="preserve">Strona </w:t>
    </w:r>
    <w:r>
      <w:rPr/>
      <w:fldChar w:fldCharType="begin"/>
    </w:r>
    <w:r>
      <w:rPr/>
      <w:instrText> PAGE </w:instrText>
    </w:r>
    <w:r>
      <w:rPr/>
      <w:fldChar w:fldCharType="separate"/>
    </w:r>
    <w:r>
      <w:rPr/>
      <w:t>10</w:t>
    </w:r>
    <w:r>
      <w:rPr/>
      <w:fldChar w:fldCharType="end"/>
    </w:r>
  </w:p>
  <w:p>
    <w:pPr>
      <w:pStyle w:val="Normal"/>
      <w:tabs>
        <w:tab w:val="clear" w:pos="720"/>
        <w:tab w:val="center" w:pos="4536" w:leader="none"/>
        <w:tab w:val="right" w:pos="9072" w:leader="none"/>
      </w:tabs>
      <w:spacing w:lineRule="auto" w:line="240" w:before="0" w:after="0"/>
      <w:jc w:val="right"/>
      <w:rPr>
        <w:color w:val="000000"/>
      </w:rPr>
    </w:pPr>
    <w:r>
      <w:rPr>
        <w:color w:val="000000"/>
      </w:rPr>
    </w:r>
  </w:p>
  <w:p>
    <w:pPr>
      <w:pStyle w:val="Normal"/>
      <w:tabs>
        <w:tab w:val="clear" w:pos="720"/>
        <w:tab w:val="center" w:pos="4536" w:leader="none"/>
        <w:tab w:val="right" w:pos="9072" w:leader="none"/>
      </w:tabs>
      <w:spacing w:lineRule="auto" w:line="240" w:before="0" w:after="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before="0" w:after="0"/>
        <w:rPr/>
      </w:pPr>
      <w:r>
        <w:rPr>
          <w:rStyle w:val="Znakiprzypiswdolnych"/>
        </w:rPr>
        <w:footnoteRef/>
      </w:r>
      <w:r>
        <w:rPr/>
      </w:r>
    </w:p>
  </w:footnote>
  <w:footnote w:id="3">
    <w:p>
      <w:pPr>
        <w:pStyle w:val="Normal"/>
        <w:spacing w:lineRule="auto" w:line="240" w:before="0" w:after="0"/>
        <w:rPr/>
      </w:pPr>
      <w:r>
        <w:rPr>
          <w:rStyle w:val="Znakiprzypiswdolnych"/>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10" w:hanging="39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Nagwek1">
    <w:name w:val="Heading 1"/>
    <w:basedOn w:val="LOnormal"/>
    <w:next w:val="LOnormal"/>
    <w:uiPriority w:val="9"/>
    <w:qFormat/>
    <w:pPr>
      <w:keepNext w:val="true"/>
      <w:keepLines/>
      <w:spacing w:lineRule="auto" w:line="240" w:before="480" w:after="120"/>
      <w:outlineLvl w:val="0"/>
    </w:pPr>
    <w:rPr>
      <w:b/>
      <w:sz w:val="48"/>
      <w:szCs w:val="48"/>
    </w:rPr>
  </w:style>
  <w:style w:type="paragraph" w:styleId="Nagwek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Nagwek3">
    <w:name w:val="Heading 3"/>
    <w:basedOn w:val="Normal"/>
    <w:next w:val="LOnormal"/>
    <w:uiPriority w:val="9"/>
    <w:semiHidden/>
    <w:unhideWhenUsed/>
    <w:qFormat/>
    <w:pPr>
      <w:spacing w:lineRule="auto" w:line="240" w:before="280" w:after="280"/>
      <w:outlineLvl w:val="2"/>
    </w:pPr>
    <w:rPr>
      <w:rFonts w:ascii="Times New Roman" w:hAnsi="Times New Roman" w:eastAsia="Times New Roman" w:cs="Times New Roman"/>
      <w:b/>
      <w:bCs/>
      <w:sz w:val="27"/>
      <w:szCs w:val="27"/>
      <w:lang w:eastAsia="pl-PL"/>
    </w:rPr>
  </w:style>
  <w:style w:type="paragraph" w:styleId="Nagwek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Nagwek5">
    <w:name w:val="Heading 5"/>
    <w:basedOn w:val="LOnormal"/>
    <w:next w:val="LOnormal"/>
    <w:uiPriority w:val="9"/>
    <w:semiHidden/>
    <w:unhideWhenUsed/>
    <w:qFormat/>
    <w:pPr>
      <w:keepNext w:val="true"/>
      <w:keepLines/>
      <w:spacing w:lineRule="auto" w:line="240" w:before="220" w:after="40"/>
      <w:outlineLvl w:val="4"/>
    </w:pPr>
    <w:rPr>
      <w:b/>
    </w:rPr>
  </w:style>
  <w:style w:type="paragraph" w:styleId="Nagwek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gwekZnak" w:customStyle="1">
    <w:name w:val="Nagłówek Znak"/>
    <w:basedOn w:val="DefaultParagraphFont"/>
    <w:qFormat/>
    <w:rPr/>
  </w:style>
  <w:style w:type="character" w:styleId="StopkaZnak" w:customStyle="1">
    <w:name w:val="Stopka Znak"/>
    <w:basedOn w:val="DefaultParagraphFont"/>
    <w:qFormat/>
    <w:rPr/>
  </w:style>
  <w:style w:type="character" w:styleId="TekstprzypisukocowegoZnak" w:customStyle="1">
    <w:name w:val="Tekst przypisu końcowego Znak"/>
    <w:basedOn w:val="DefaultParagraphFont"/>
    <w:qFormat/>
    <w:rPr>
      <w:sz w:val="20"/>
      <w:szCs w:val="20"/>
    </w:rPr>
  </w:style>
  <w:style w:type="character" w:styleId="Zakotwiczenieprzypisukocowego" w:customStyle="1">
    <w:name w:val="Zakotwiczenie przypisu końcowego"/>
    <w:rPr>
      <w:vertAlign w:val="superscript"/>
    </w:rPr>
  </w:style>
  <w:style w:type="character" w:styleId="EndnoteCharacters" w:customStyle="1">
    <w:name w:val="Endnote Characters"/>
    <w:basedOn w:val="DefaultParagraphFont"/>
    <w:qFormat/>
    <w:rPr>
      <w:vertAlign w:val="superscript"/>
    </w:rPr>
  </w:style>
  <w:style w:type="character" w:styleId="Czeinternetowe" w:customStyle="1">
    <w:name w:val="Łącze internetowe"/>
    <w:basedOn w:val="DefaultParagraphFont"/>
    <w:rPr>
      <w:color w:val="0000FF"/>
      <w:u w:val="single"/>
    </w:rPr>
  </w:style>
  <w:style w:type="character" w:styleId="TekstprzypisudolnegoZnak" w:customStyle="1">
    <w:name w:val="Tekst przypisu dolnego Znak"/>
    <w:basedOn w:val="DefaultParagraphFont"/>
    <w:qFormat/>
    <w:rPr>
      <w:sz w:val="20"/>
      <w:szCs w:val="20"/>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qFormat/>
    <w:rPr>
      <w:vertAlign w:val="superscript"/>
    </w:rPr>
  </w:style>
  <w:style w:type="character" w:styleId="Nagwek3Znak" w:customStyle="1">
    <w:name w:val="Nagłówek 3 Znak"/>
    <w:basedOn w:val="DefaultParagraphFont"/>
    <w:qFormat/>
    <w:rPr>
      <w:rFonts w:ascii="Times New Roman" w:hAnsi="Times New Roman" w:eastAsia="Times New Roman" w:cs="Times New Roman"/>
      <w:b/>
      <w:bCs/>
      <w:sz w:val="27"/>
      <w:szCs w:val="27"/>
      <w:lang w:eastAsia="pl-PL"/>
    </w:rPr>
  </w:style>
  <w:style w:type="character" w:styleId="Qu" w:customStyle="1">
    <w:name w:val="qu"/>
    <w:basedOn w:val="DefaultParagraphFont"/>
    <w:qFormat/>
    <w:rPr/>
  </w:style>
  <w:style w:type="character" w:styleId="Gd" w:customStyle="1">
    <w:name w:val="gd"/>
    <w:basedOn w:val="DefaultParagraphFont"/>
    <w:qFormat/>
    <w:rPr/>
  </w:style>
  <w:style w:type="character" w:styleId="Go" w:customStyle="1">
    <w:name w:val="go"/>
    <w:basedOn w:val="DefaultParagraphFont"/>
    <w:qFormat/>
    <w:rPr/>
  </w:style>
  <w:style w:type="character" w:styleId="G3" w:customStyle="1">
    <w:name w:val="g3"/>
    <w:basedOn w:val="DefaultParagraphFont"/>
    <w:qFormat/>
    <w:rPr/>
  </w:style>
  <w:style w:type="character" w:styleId="Hb" w:customStyle="1">
    <w:name w:val="hb"/>
    <w:basedOn w:val="DefaultParagraphFont"/>
    <w:qFormat/>
    <w:rPr/>
  </w:style>
  <w:style w:type="character" w:styleId="G2" w:customStyle="1">
    <w:name w:val="g2"/>
    <w:basedOn w:val="DefaultParagraphFont"/>
    <w:qFormat/>
    <w:rPr/>
  </w:style>
  <w:style w:type="character" w:styleId="Annotationreference">
    <w:name w:val="annotation reference"/>
    <w:basedOn w:val="DefaultParagraphFont"/>
    <w:qFormat/>
    <w:rPr>
      <w:sz w:val="16"/>
      <w:szCs w:val="16"/>
    </w:rPr>
  </w:style>
  <w:style w:type="character" w:styleId="TekstkomentarzaZnak" w:customStyle="1">
    <w:name w:val="Tekst komentarza Znak"/>
    <w:basedOn w:val="DefaultParagraphFont"/>
    <w:qFormat/>
    <w:rPr>
      <w:sz w:val="20"/>
      <w:szCs w:val="20"/>
    </w:rPr>
  </w:style>
  <w:style w:type="character" w:styleId="TematkomentarzaZnak" w:customStyle="1">
    <w:name w:val="Temat komentarza Znak"/>
    <w:basedOn w:val="TekstkomentarzaZnak"/>
    <w:qFormat/>
    <w:rPr>
      <w:b/>
      <w:bCs/>
      <w:sz w:val="20"/>
      <w:szCs w:val="20"/>
    </w:rPr>
  </w:style>
  <w:style w:type="character" w:styleId="TekstdymkaZnak" w:customStyle="1">
    <w:name w:val="Tekst dymka Znak"/>
    <w:basedOn w:val="DefaultParagraphFont"/>
    <w:qFormat/>
    <w:rPr>
      <w:rFonts w:ascii="Segoe UI" w:hAnsi="Segoe UI" w:cs="Segoe UI"/>
      <w:sz w:val="18"/>
      <w:szCs w:val="18"/>
    </w:rPr>
  </w:style>
  <w:style w:type="character" w:styleId="Numeracjawierszy" w:customStyle="1">
    <w:name w:val="Numeracja wierszy"/>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Znakiwypunktowania" w:customStyle="1">
    <w:name w:val="Znaki wypunktowania"/>
    <w:qFormat/>
    <w:rPr>
      <w:rFonts w:ascii="OpenSymbol" w:hAnsi="OpenSymbol" w:eastAsia="OpenSymbol" w:cs="OpenSymbol"/>
    </w:rPr>
  </w:style>
  <w:style w:type="character" w:styleId="Znakinumeracji" w:customStyle="1">
    <w:name w:val="Znaki numeracji"/>
    <w:qFormat/>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customStyle="1">
    <w:name w:val="Indeks"/>
    <w:basedOn w:val="Normal"/>
    <w:qFormat/>
    <w:pPr>
      <w:suppressLineNumbers/>
    </w:pPr>
    <w:rPr>
      <w:rFonts w:cs="Lucida Sans"/>
    </w:rPr>
  </w:style>
  <w:style w:type="paragraph" w:styleId="Gwkaistopka" w:customStyle="1">
    <w:name w:val="Główka i stopka"/>
    <w:basedOn w:val="Normal"/>
    <w:qFormat/>
    <w:pPr/>
    <w:rPr/>
  </w:style>
  <w:style w:type="paragraph" w:styleId="Gwka">
    <w:name w:val="Header"/>
    <w:basedOn w:val="Normal"/>
    <w:next w:val="Tretekstu"/>
    <w:pPr>
      <w:tabs>
        <w:tab w:val="clear" w:pos="720"/>
        <w:tab w:val="center" w:pos="4536" w:leader="none"/>
        <w:tab w:val="right" w:pos="9072" w:leader="none"/>
      </w:tabs>
      <w:spacing w:lineRule="auto" w:line="240" w:before="0" w:after="0"/>
    </w:pPr>
    <w:rPr/>
  </w:style>
  <w:style w:type="paragraph" w:styleId="Caption">
    <w:name w:val="caption"/>
    <w:basedOn w:val="Normal"/>
    <w:next w:val="Normal"/>
    <w:qFormat/>
    <w:pPr>
      <w:spacing w:lineRule="auto" w:line="240" w:before="0" w:after="200"/>
    </w:pPr>
    <w:rPr>
      <w:i/>
      <w:iCs/>
      <w:color w:val="44546A"/>
      <w:sz w:val="18"/>
      <w:szCs w:val="18"/>
      <w:lang w:val="en-US"/>
    </w:rPr>
  </w:style>
  <w:style w:type="paragraph" w:styleId="LOnormal" w:customStyle="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Tytu">
    <w:name w:val="Title"/>
    <w:basedOn w:val="LOnormal"/>
    <w:next w:val="LOnormal"/>
    <w:uiPriority w:val="10"/>
    <w:qFormat/>
    <w:pPr>
      <w:keepNext w:val="true"/>
      <w:keepLines/>
      <w:spacing w:lineRule="auto" w:line="240" w:before="480" w:after="120"/>
    </w:pPr>
    <w:rPr>
      <w:b/>
      <w:sz w:val="72"/>
      <w:szCs w:val="72"/>
    </w:rPr>
  </w:style>
  <w:style w:type="paragraph" w:styleId="Stopka">
    <w:name w:val="Footer"/>
    <w:basedOn w:val="Normal"/>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Przypiskocowy">
    <w:name w:val="Endnote Text"/>
    <w:basedOn w:val="Normal"/>
    <w:pPr>
      <w:spacing w:lineRule="auto" w:line="240" w:before="0" w:after="0"/>
    </w:pPr>
    <w:rPr>
      <w:sz w:val="20"/>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pl-PL"/>
    </w:rPr>
  </w:style>
  <w:style w:type="paragraph" w:styleId="Przypisdolny">
    <w:name w:val="Footnote Text"/>
    <w:basedOn w:val="Normal"/>
    <w:pPr>
      <w:spacing w:lineRule="auto" w:line="240" w:before="0" w:after="0"/>
    </w:pPr>
    <w:rPr>
      <w:sz w:val="20"/>
      <w:szCs w:val="2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Podtytu">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Captio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19.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image" Target="media/image31.png"/><Relationship Id="rId61" Type="http://schemas.openxmlformats.org/officeDocument/2006/relationships/image" Target="media/image32.png"/><Relationship Id="rId62" Type="http://schemas.openxmlformats.org/officeDocument/2006/relationships/image" Target="media/image32.png"/><Relationship Id="rId63" Type="http://schemas.openxmlformats.org/officeDocument/2006/relationships/hyperlink" Target="https://kivy.org/doc/stable/" TargetMode="External"/><Relationship Id="rId64" Type="http://schemas.openxmlformats.org/officeDocument/2006/relationships/hyperlink" Target="https://grpc.io/docs/" TargetMode="External"/><Relationship Id="rId65" Type="http://schemas.openxmlformats.org/officeDocument/2006/relationships/hyperlink" Target="" TargetMode="External"/><Relationship Id="rId66" Type="http://schemas.openxmlformats.org/officeDocument/2006/relationships/hyperlink" Target="https://matplotlib.org/stable/index.html" TargetMode="External"/><Relationship Id="rId67" Type="http://schemas.openxmlformats.org/officeDocument/2006/relationships/hyperlink" Target="" TargetMode="External"/><Relationship Id="rId68" Type="http://schemas.openxmlformats.org/officeDocument/2006/relationships/hyperlink" Target="https://developers.google.com/protocol-buffers/docs/overview" TargetMode="External"/><Relationship Id="rId69" Type="http://schemas.openxmlformats.org/officeDocument/2006/relationships/hyperlink" Target="" TargetMode="External"/><Relationship Id="rId70" Type="http://schemas.openxmlformats.org/officeDocument/2006/relationships/hyperlink" Target="https://www.sqlite.org/docs.html" TargetMode="External"/><Relationship Id="rId71" Type="http://schemas.openxmlformats.org/officeDocument/2006/relationships/hyperlink" Target="" TargetMode="External"/><Relationship Id="rId72" Type="http://schemas.openxmlformats.org/officeDocument/2006/relationships/hyperlink" Target="https://docs.pytest.org/en/6.2.x/contents.html" TargetMode="External"/><Relationship Id="rId73" Type="http://schemas.openxmlformats.org/officeDocument/2006/relationships/footer" Target="footer1.xml"/><Relationship Id="rId74" Type="http://schemas.openxmlformats.org/officeDocument/2006/relationships/footnotes" Target="footnotes.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Relationship Id="rId79"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79785-2419-4822-BD2E-08B5DE10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Application>LibreOffice/7.2.4.1$Windows_X86_64 LibreOffice_project/27d75539669ac387bb498e35313b970b7fe9c4f9</Application>
  <AppVersion>15.0000</AppVersion>
  <Pages>31</Pages>
  <Words>1633</Words>
  <Characters>11762</Characters>
  <CharactersWithSpaces>13391</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2021-10-19T09:10:00Z</dcterms:created>
  <dc:creator>Wiesław Klembowski</dc:creator>
  <dc:description/>
  <dc:language>pl-PL</dc:language>
  <cp:lastModifiedBy/>
  <dcterms:modified xsi:type="dcterms:W3CDTF">2022-04-25T14:55:25Z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